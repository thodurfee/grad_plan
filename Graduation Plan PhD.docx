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1C0" w:rsidRPr="004E453F" w:rsidRDefault="00C311C0" w:rsidP="001A72F8">
      <w:pPr>
        <w:pStyle w:val="Title"/>
        <w:jc w:val="center"/>
        <w:rPr>
          <w:rFonts w:eastAsia="Times New Roman"/>
          <w:sz w:val="72"/>
        </w:rPr>
      </w:pPr>
      <w:r w:rsidRPr="004E453F">
        <w:rPr>
          <w:rFonts w:eastAsia="Times New Roman"/>
          <w:sz w:val="72"/>
        </w:rPr>
        <w:t>Graduation Plan PhD</w:t>
      </w:r>
    </w:p>
    <w:p w:rsidR="00C311C0" w:rsidRPr="004E453F" w:rsidRDefault="00C311C0" w:rsidP="001A72F8">
      <w:pPr>
        <w:pStyle w:val="Subtitle"/>
        <w:jc w:val="center"/>
        <w:rPr>
          <w:rFonts w:asciiTheme="majorHAnsi" w:eastAsia="Times New Roman" w:hAnsiTheme="majorHAnsi"/>
          <w:sz w:val="24"/>
        </w:rPr>
      </w:pPr>
      <w:r w:rsidRPr="004E453F">
        <w:rPr>
          <w:rFonts w:asciiTheme="majorHAnsi" w:eastAsia="Times New Roman" w:hAnsiTheme="majorHAnsi"/>
          <w:sz w:val="24"/>
        </w:rPr>
        <w:t xml:space="preserve">Thomas </w:t>
      </w:r>
      <w:r w:rsidRPr="004E453F">
        <w:rPr>
          <w:rFonts w:asciiTheme="majorHAnsi" w:eastAsia="Times New Roman" w:hAnsiTheme="majorHAnsi"/>
          <w:sz w:val="24"/>
          <w:u w:val="single"/>
        </w:rPr>
        <w:t>Durfee</w:t>
      </w:r>
    </w:p>
    <w:p w:rsidR="00C311C0" w:rsidRPr="004E453F" w:rsidRDefault="00C311C0" w:rsidP="001A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Style w:val="SubtleEmphasis"/>
          <w:rFonts w:asciiTheme="majorHAnsi" w:hAnsiTheme="majorHAnsi"/>
          <w:sz w:val="24"/>
        </w:rPr>
      </w:pPr>
      <w:r w:rsidRPr="004E453F">
        <w:rPr>
          <w:rStyle w:val="SubtleEmphasis"/>
          <w:rFonts w:asciiTheme="majorHAnsi" w:hAnsiTheme="majorHAnsi"/>
          <w:sz w:val="24"/>
        </w:rPr>
        <w:t>December 2016</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1A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Version 1.1</w:t>
      </w:r>
      <w:r w:rsidR="002055C1">
        <w:rPr>
          <w:rFonts w:asciiTheme="majorHAnsi" w:eastAsia="Times New Roman" w:hAnsiTheme="majorHAnsi" w:cs="Courier New"/>
          <w:sz w:val="24"/>
          <w:szCs w:val="20"/>
        </w:rPr>
        <w:t>.1</w:t>
      </w:r>
    </w:p>
    <w:p w:rsidR="00C311C0" w:rsidRPr="004E453F" w:rsidRDefault="00C311C0" w:rsidP="001A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Last Updated </w:t>
      </w:r>
      <w:del w:id="0" w:author="Thomas Durfee" w:date="2017-05-08T12:10:00Z">
        <w:r w:rsidR="002055C1" w:rsidDel="003C7459">
          <w:rPr>
            <w:rFonts w:asciiTheme="majorHAnsi" w:eastAsia="Times New Roman" w:hAnsiTheme="majorHAnsi" w:cs="Courier New"/>
            <w:sz w:val="24"/>
            <w:szCs w:val="20"/>
          </w:rPr>
          <w:delText>3</w:delText>
        </w:r>
      </w:del>
      <w:ins w:id="1" w:author="Thomas Durfee" w:date="2017-05-08T12:10:00Z">
        <w:r w:rsidR="003C7459">
          <w:rPr>
            <w:rFonts w:asciiTheme="majorHAnsi" w:eastAsia="Times New Roman" w:hAnsiTheme="majorHAnsi" w:cs="Courier New"/>
            <w:sz w:val="24"/>
            <w:szCs w:val="20"/>
          </w:rPr>
          <w:t>5</w:t>
        </w:r>
      </w:ins>
      <w:r w:rsidR="002055C1">
        <w:rPr>
          <w:rFonts w:asciiTheme="majorHAnsi" w:eastAsia="Times New Roman" w:hAnsiTheme="majorHAnsi" w:cs="Courier New"/>
          <w:sz w:val="24"/>
          <w:szCs w:val="20"/>
        </w:rPr>
        <w:t>/</w:t>
      </w:r>
      <w:ins w:id="2" w:author="Thomas Durfee" w:date="2017-05-08T12:10:00Z">
        <w:r w:rsidR="003C7459">
          <w:rPr>
            <w:rFonts w:asciiTheme="majorHAnsi" w:eastAsia="Times New Roman" w:hAnsiTheme="majorHAnsi" w:cs="Courier New"/>
            <w:sz w:val="24"/>
            <w:szCs w:val="20"/>
          </w:rPr>
          <w:t>08</w:t>
        </w:r>
      </w:ins>
      <w:del w:id="3" w:author="Thomas Durfee" w:date="2017-05-08T12:10:00Z">
        <w:r w:rsidR="002055C1" w:rsidDel="003C7459">
          <w:rPr>
            <w:rFonts w:asciiTheme="majorHAnsi" w:eastAsia="Times New Roman" w:hAnsiTheme="majorHAnsi" w:cs="Courier New"/>
            <w:sz w:val="24"/>
            <w:szCs w:val="20"/>
          </w:rPr>
          <w:delText>19</w:delText>
        </w:r>
      </w:del>
      <w:bookmarkStart w:id="4" w:name="_GoBack"/>
      <w:bookmarkEnd w:id="4"/>
      <w:r w:rsidR="002055C1">
        <w:rPr>
          <w:rFonts w:asciiTheme="majorHAnsi" w:eastAsia="Times New Roman" w:hAnsiTheme="majorHAnsi" w:cs="Courier New"/>
          <w:sz w:val="24"/>
          <w:szCs w:val="20"/>
        </w:rPr>
        <w:t>/2017</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spacing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br w:type="page"/>
      </w:r>
    </w:p>
    <w:sdt>
      <w:sdtPr>
        <w:rPr>
          <w:rFonts w:asciiTheme="minorHAnsi" w:eastAsiaTheme="minorEastAsia" w:hAnsiTheme="minorHAnsi" w:cstheme="minorBidi"/>
          <w:b w:val="0"/>
          <w:bCs w:val="0"/>
          <w:smallCaps w:val="0"/>
          <w:color w:val="auto"/>
          <w:sz w:val="44"/>
          <w:szCs w:val="22"/>
        </w:rPr>
        <w:id w:val="2041625199"/>
        <w:docPartObj>
          <w:docPartGallery w:val="Table of Contents"/>
          <w:docPartUnique/>
        </w:docPartObj>
      </w:sdtPr>
      <w:sdtEndPr>
        <w:rPr>
          <w:noProof/>
          <w:sz w:val="28"/>
        </w:rPr>
      </w:sdtEndPr>
      <w:sdtContent>
        <w:p w:rsidR="00C311C0" w:rsidRPr="004E453F" w:rsidRDefault="00C311C0" w:rsidP="00E318DD">
          <w:pPr>
            <w:pStyle w:val="TOCHeading"/>
            <w:spacing w:line="360" w:lineRule="auto"/>
            <w:rPr>
              <w:sz w:val="44"/>
            </w:rPr>
          </w:pPr>
          <w:r w:rsidRPr="004E453F">
            <w:rPr>
              <w:sz w:val="44"/>
            </w:rPr>
            <w:t>Contents</w:t>
          </w:r>
        </w:p>
        <w:p w:rsidR="001F4BB9" w:rsidRDefault="00C311C0">
          <w:pPr>
            <w:pStyle w:val="TOC1"/>
            <w:tabs>
              <w:tab w:val="left" w:pos="450"/>
              <w:tab w:val="right" w:leader="dot" w:pos="9350"/>
            </w:tabs>
            <w:rPr>
              <w:noProof/>
            </w:rPr>
          </w:pPr>
          <w:r w:rsidRPr="004E453F">
            <w:rPr>
              <w:rFonts w:asciiTheme="majorHAnsi" w:hAnsiTheme="majorHAnsi"/>
              <w:sz w:val="28"/>
            </w:rPr>
            <w:fldChar w:fldCharType="begin"/>
          </w:r>
          <w:r w:rsidRPr="004E453F">
            <w:rPr>
              <w:rFonts w:asciiTheme="majorHAnsi" w:hAnsiTheme="majorHAnsi"/>
              <w:sz w:val="28"/>
            </w:rPr>
            <w:instrText xml:space="preserve"> TOC \o "1-3" \h \z \u </w:instrText>
          </w:r>
          <w:r w:rsidRPr="004E453F">
            <w:rPr>
              <w:rFonts w:asciiTheme="majorHAnsi" w:hAnsiTheme="majorHAnsi"/>
              <w:sz w:val="28"/>
            </w:rPr>
            <w:fldChar w:fldCharType="separate"/>
          </w:r>
          <w:hyperlink w:anchor="_Toc480795950" w:history="1">
            <w:r w:rsidR="001F4BB9" w:rsidRPr="003C2944">
              <w:rPr>
                <w:rStyle w:val="Hyperlink"/>
                <w:noProof/>
              </w:rPr>
              <w:t>2</w:t>
            </w:r>
            <w:r w:rsidR="001F4BB9">
              <w:rPr>
                <w:noProof/>
              </w:rPr>
              <w:tab/>
            </w:r>
            <w:r w:rsidR="001F4BB9" w:rsidRPr="003C2944">
              <w:rPr>
                <w:rStyle w:val="Hyperlink"/>
                <w:noProof/>
              </w:rPr>
              <w:t>Introduction</w:t>
            </w:r>
            <w:r w:rsidR="001F4BB9">
              <w:rPr>
                <w:noProof/>
                <w:webHidden/>
              </w:rPr>
              <w:tab/>
            </w:r>
            <w:r w:rsidR="001F4BB9">
              <w:rPr>
                <w:noProof/>
                <w:webHidden/>
              </w:rPr>
              <w:fldChar w:fldCharType="begin"/>
            </w:r>
            <w:r w:rsidR="001F4BB9">
              <w:rPr>
                <w:noProof/>
                <w:webHidden/>
              </w:rPr>
              <w:instrText xml:space="preserve"> PAGEREF _Toc480795950 \h </w:instrText>
            </w:r>
            <w:r w:rsidR="001F4BB9">
              <w:rPr>
                <w:noProof/>
                <w:webHidden/>
              </w:rPr>
            </w:r>
            <w:r w:rsidR="001F4BB9">
              <w:rPr>
                <w:noProof/>
                <w:webHidden/>
              </w:rPr>
              <w:fldChar w:fldCharType="separate"/>
            </w:r>
            <w:r w:rsidR="001F4BB9">
              <w:rPr>
                <w:noProof/>
                <w:webHidden/>
              </w:rPr>
              <w:t>7</w:t>
            </w:r>
            <w:r w:rsidR="001F4BB9">
              <w:rPr>
                <w:noProof/>
                <w:webHidden/>
              </w:rPr>
              <w:fldChar w:fldCharType="end"/>
            </w:r>
          </w:hyperlink>
        </w:p>
        <w:p w:rsidR="001F4BB9" w:rsidRDefault="009168C1">
          <w:pPr>
            <w:pStyle w:val="TOC1"/>
            <w:tabs>
              <w:tab w:val="left" w:pos="450"/>
              <w:tab w:val="right" w:leader="dot" w:pos="9350"/>
            </w:tabs>
            <w:rPr>
              <w:noProof/>
            </w:rPr>
          </w:pPr>
          <w:hyperlink w:anchor="_Toc480795951" w:history="1">
            <w:r w:rsidR="001F4BB9" w:rsidRPr="003C2944">
              <w:rPr>
                <w:rStyle w:val="Hyperlink"/>
                <w:noProof/>
              </w:rPr>
              <w:t>3</w:t>
            </w:r>
            <w:r w:rsidR="001F4BB9">
              <w:rPr>
                <w:noProof/>
              </w:rPr>
              <w:tab/>
            </w:r>
            <w:r w:rsidR="001F4BB9" w:rsidRPr="003C2944">
              <w:rPr>
                <w:rStyle w:val="Hyperlink"/>
                <w:noProof/>
              </w:rPr>
              <w:t>Guiding Questions</w:t>
            </w:r>
            <w:r w:rsidR="001F4BB9">
              <w:rPr>
                <w:noProof/>
                <w:webHidden/>
              </w:rPr>
              <w:tab/>
            </w:r>
            <w:r w:rsidR="001F4BB9">
              <w:rPr>
                <w:noProof/>
                <w:webHidden/>
              </w:rPr>
              <w:fldChar w:fldCharType="begin"/>
            </w:r>
            <w:r w:rsidR="001F4BB9">
              <w:rPr>
                <w:noProof/>
                <w:webHidden/>
              </w:rPr>
              <w:instrText xml:space="preserve"> PAGEREF _Toc480795951 \h </w:instrText>
            </w:r>
            <w:r w:rsidR="001F4BB9">
              <w:rPr>
                <w:noProof/>
                <w:webHidden/>
              </w:rPr>
            </w:r>
            <w:r w:rsidR="001F4BB9">
              <w:rPr>
                <w:noProof/>
                <w:webHidden/>
              </w:rPr>
              <w:fldChar w:fldCharType="separate"/>
            </w:r>
            <w:r w:rsidR="001F4BB9">
              <w:rPr>
                <w:noProof/>
                <w:webHidden/>
              </w:rPr>
              <w:t>7</w:t>
            </w:r>
            <w:r w:rsidR="001F4BB9">
              <w:rPr>
                <w:noProof/>
                <w:webHidden/>
              </w:rPr>
              <w:fldChar w:fldCharType="end"/>
            </w:r>
          </w:hyperlink>
        </w:p>
        <w:p w:rsidR="001F4BB9" w:rsidRDefault="009168C1">
          <w:pPr>
            <w:pStyle w:val="TOC1"/>
            <w:tabs>
              <w:tab w:val="left" w:pos="450"/>
              <w:tab w:val="right" w:leader="dot" w:pos="9350"/>
            </w:tabs>
            <w:rPr>
              <w:noProof/>
            </w:rPr>
          </w:pPr>
          <w:hyperlink w:anchor="_Toc480795952" w:history="1">
            <w:r w:rsidR="001F4BB9" w:rsidRPr="003C2944">
              <w:rPr>
                <w:rStyle w:val="Hyperlink"/>
                <w:noProof/>
              </w:rPr>
              <w:t>4</w:t>
            </w:r>
            <w:r w:rsidR="001F4BB9">
              <w:rPr>
                <w:noProof/>
              </w:rPr>
              <w:tab/>
            </w:r>
            <w:r w:rsidR="001F4BB9" w:rsidRPr="003C2944">
              <w:rPr>
                <w:rStyle w:val="Hyperlink"/>
                <w:noProof/>
              </w:rPr>
              <w:t>Long Term Career</w:t>
            </w:r>
            <w:r w:rsidR="001F4BB9">
              <w:rPr>
                <w:noProof/>
                <w:webHidden/>
              </w:rPr>
              <w:tab/>
            </w:r>
            <w:r w:rsidR="001F4BB9">
              <w:rPr>
                <w:noProof/>
                <w:webHidden/>
              </w:rPr>
              <w:fldChar w:fldCharType="begin"/>
            </w:r>
            <w:r w:rsidR="001F4BB9">
              <w:rPr>
                <w:noProof/>
                <w:webHidden/>
              </w:rPr>
              <w:instrText xml:space="preserve"> PAGEREF _Toc480795952 \h </w:instrText>
            </w:r>
            <w:r w:rsidR="001F4BB9">
              <w:rPr>
                <w:noProof/>
                <w:webHidden/>
              </w:rPr>
            </w:r>
            <w:r w:rsidR="001F4BB9">
              <w:rPr>
                <w:noProof/>
                <w:webHidden/>
              </w:rPr>
              <w:fldChar w:fldCharType="separate"/>
            </w:r>
            <w:r w:rsidR="001F4BB9">
              <w:rPr>
                <w:noProof/>
                <w:webHidden/>
              </w:rPr>
              <w:t>7</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53" w:history="1">
            <w:r w:rsidR="001F4BB9" w:rsidRPr="003C2944">
              <w:rPr>
                <w:rStyle w:val="Hyperlink"/>
                <w:noProof/>
              </w:rPr>
              <w:t>4.1</w:t>
            </w:r>
            <w:r w:rsidR="001F4BB9">
              <w:rPr>
                <w:noProof/>
              </w:rPr>
              <w:tab/>
            </w:r>
            <w:r w:rsidR="001F4BB9" w:rsidRPr="003C2944">
              <w:rPr>
                <w:rStyle w:val="Hyperlink"/>
                <w:noProof/>
              </w:rPr>
              <w:t>Objectives</w:t>
            </w:r>
            <w:r w:rsidR="001F4BB9">
              <w:rPr>
                <w:noProof/>
                <w:webHidden/>
              </w:rPr>
              <w:tab/>
            </w:r>
            <w:r w:rsidR="001F4BB9">
              <w:rPr>
                <w:noProof/>
                <w:webHidden/>
              </w:rPr>
              <w:fldChar w:fldCharType="begin"/>
            </w:r>
            <w:r w:rsidR="001F4BB9">
              <w:rPr>
                <w:noProof/>
                <w:webHidden/>
              </w:rPr>
              <w:instrText xml:space="preserve"> PAGEREF _Toc480795953 \h </w:instrText>
            </w:r>
            <w:r w:rsidR="001F4BB9">
              <w:rPr>
                <w:noProof/>
                <w:webHidden/>
              </w:rPr>
            </w:r>
            <w:r w:rsidR="001F4BB9">
              <w:rPr>
                <w:noProof/>
                <w:webHidden/>
              </w:rPr>
              <w:fldChar w:fldCharType="separate"/>
            </w:r>
            <w:r w:rsidR="001F4BB9">
              <w:rPr>
                <w:noProof/>
                <w:webHidden/>
              </w:rPr>
              <w:t>7</w:t>
            </w:r>
            <w:r w:rsidR="001F4BB9">
              <w:rPr>
                <w:noProof/>
                <w:webHidden/>
              </w:rPr>
              <w:fldChar w:fldCharType="end"/>
            </w:r>
          </w:hyperlink>
        </w:p>
        <w:p w:rsidR="001F4BB9" w:rsidRDefault="009168C1">
          <w:pPr>
            <w:pStyle w:val="TOC3"/>
            <w:rPr>
              <w:noProof/>
            </w:rPr>
          </w:pPr>
          <w:hyperlink w:anchor="_Toc480795954" w:history="1">
            <w:r w:rsidR="001F4BB9" w:rsidRPr="003C2944">
              <w:rPr>
                <w:rStyle w:val="Hyperlink"/>
                <w:rFonts w:eastAsia="Times New Roman"/>
                <w:noProof/>
              </w:rPr>
              <w:t>4.1.1</w:t>
            </w:r>
            <w:r w:rsidR="001F4BB9">
              <w:rPr>
                <w:noProof/>
              </w:rPr>
              <w:tab/>
            </w:r>
            <w:r w:rsidR="001F4BB9" w:rsidRPr="003C2944">
              <w:rPr>
                <w:rStyle w:val="Hyperlink"/>
                <w:rFonts w:eastAsia="Times New Roman"/>
                <w:noProof/>
              </w:rPr>
              <w:t>Get students excited about economics</w:t>
            </w:r>
            <w:r w:rsidR="001F4BB9">
              <w:rPr>
                <w:noProof/>
                <w:webHidden/>
              </w:rPr>
              <w:tab/>
            </w:r>
            <w:r w:rsidR="001F4BB9">
              <w:rPr>
                <w:noProof/>
                <w:webHidden/>
              </w:rPr>
              <w:fldChar w:fldCharType="begin"/>
            </w:r>
            <w:r w:rsidR="001F4BB9">
              <w:rPr>
                <w:noProof/>
                <w:webHidden/>
              </w:rPr>
              <w:instrText xml:space="preserve"> PAGEREF _Toc480795954 \h </w:instrText>
            </w:r>
            <w:r w:rsidR="001F4BB9">
              <w:rPr>
                <w:noProof/>
                <w:webHidden/>
              </w:rPr>
            </w:r>
            <w:r w:rsidR="001F4BB9">
              <w:rPr>
                <w:noProof/>
                <w:webHidden/>
              </w:rPr>
              <w:fldChar w:fldCharType="separate"/>
            </w:r>
            <w:r w:rsidR="001F4BB9">
              <w:rPr>
                <w:noProof/>
                <w:webHidden/>
              </w:rPr>
              <w:t>8</w:t>
            </w:r>
            <w:r w:rsidR="001F4BB9">
              <w:rPr>
                <w:noProof/>
                <w:webHidden/>
              </w:rPr>
              <w:fldChar w:fldCharType="end"/>
            </w:r>
          </w:hyperlink>
        </w:p>
        <w:p w:rsidR="001F4BB9" w:rsidRDefault="009168C1">
          <w:pPr>
            <w:pStyle w:val="TOC3"/>
            <w:rPr>
              <w:noProof/>
            </w:rPr>
          </w:pPr>
          <w:hyperlink w:anchor="_Toc480795955" w:history="1">
            <w:r w:rsidR="001F4BB9" w:rsidRPr="003C2944">
              <w:rPr>
                <w:rStyle w:val="Hyperlink"/>
                <w:rFonts w:eastAsia="Times New Roman"/>
                <w:noProof/>
              </w:rPr>
              <w:t>4.1.2</w:t>
            </w:r>
            <w:r w:rsidR="001F4BB9">
              <w:rPr>
                <w:noProof/>
              </w:rPr>
              <w:tab/>
            </w:r>
            <w:r w:rsidR="001F4BB9" w:rsidRPr="003C2944">
              <w:rPr>
                <w:rStyle w:val="Hyperlink"/>
                <w:rFonts w:eastAsia="Times New Roman"/>
                <w:noProof/>
              </w:rPr>
              <w:t>Frame problems in new ways</w:t>
            </w:r>
            <w:r w:rsidR="001F4BB9">
              <w:rPr>
                <w:noProof/>
                <w:webHidden/>
              </w:rPr>
              <w:tab/>
            </w:r>
            <w:r w:rsidR="001F4BB9">
              <w:rPr>
                <w:noProof/>
                <w:webHidden/>
              </w:rPr>
              <w:fldChar w:fldCharType="begin"/>
            </w:r>
            <w:r w:rsidR="001F4BB9">
              <w:rPr>
                <w:noProof/>
                <w:webHidden/>
              </w:rPr>
              <w:instrText xml:space="preserve"> PAGEREF _Toc480795955 \h </w:instrText>
            </w:r>
            <w:r w:rsidR="001F4BB9">
              <w:rPr>
                <w:noProof/>
                <w:webHidden/>
              </w:rPr>
            </w:r>
            <w:r w:rsidR="001F4BB9">
              <w:rPr>
                <w:noProof/>
                <w:webHidden/>
              </w:rPr>
              <w:fldChar w:fldCharType="separate"/>
            </w:r>
            <w:r w:rsidR="001F4BB9">
              <w:rPr>
                <w:noProof/>
                <w:webHidden/>
              </w:rPr>
              <w:t>8</w:t>
            </w:r>
            <w:r w:rsidR="001F4BB9">
              <w:rPr>
                <w:noProof/>
                <w:webHidden/>
              </w:rPr>
              <w:fldChar w:fldCharType="end"/>
            </w:r>
          </w:hyperlink>
        </w:p>
        <w:p w:rsidR="001F4BB9" w:rsidRDefault="009168C1">
          <w:pPr>
            <w:pStyle w:val="TOC3"/>
            <w:rPr>
              <w:noProof/>
            </w:rPr>
          </w:pPr>
          <w:hyperlink w:anchor="_Toc480795956" w:history="1">
            <w:r w:rsidR="001F4BB9" w:rsidRPr="003C2944">
              <w:rPr>
                <w:rStyle w:val="Hyperlink"/>
                <w:rFonts w:eastAsia="Times New Roman"/>
                <w:noProof/>
              </w:rPr>
              <w:t>4.1.3</w:t>
            </w:r>
            <w:r w:rsidR="001F4BB9">
              <w:rPr>
                <w:noProof/>
              </w:rPr>
              <w:tab/>
            </w:r>
            <w:r w:rsidR="001F4BB9" w:rsidRPr="003C2944">
              <w:rPr>
                <w:rStyle w:val="Hyperlink"/>
                <w:rFonts w:eastAsia="Times New Roman"/>
                <w:noProof/>
              </w:rPr>
              <w:t>Make a little bit of work go a long way</w:t>
            </w:r>
            <w:r w:rsidR="001F4BB9">
              <w:rPr>
                <w:noProof/>
                <w:webHidden/>
              </w:rPr>
              <w:tab/>
            </w:r>
            <w:r w:rsidR="001F4BB9">
              <w:rPr>
                <w:noProof/>
                <w:webHidden/>
              </w:rPr>
              <w:fldChar w:fldCharType="begin"/>
            </w:r>
            <w:r w:rsidR="001F4BB9">
              <w:rPr>
                <w:noProof/>
                <w:webHidden/>
              </w:rPr>
              <w:instrText xml:space="preserve"> PAGEREF _Toc480795956 \h </w:instrText>
            </w:r>
            <w:r w:rsidR="001F4BB9">
              <w:rPr>
                <w:noProof/>
                <w:webHidden/>
              </w:rPr>
            </w:r>
            <w:r w:rsidR="001F4BB9">
              <w:rPr>
                <w:noProof/>
                <w:webHidden/>
              </w:rPr>
              <w:fldChar w:fldCharType="separate"/>
            </w:r>
            <w:r w:rsidR="001F4BB9">
              <w:rPr>
                <w:noProof/>
                <w:webHidden/>
              </w:rPr>
              <w:t>8</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57" w:history="1">
            <w:r w:rsidR="001F4BB9" w:rsidRPr="003C2944">
              <w:rPr>
                <w:rStyle w:val="Hyperlink"/>
                <w:rFonts w:eastAsia="Times New Roman"/>
                <w:noProof/>
              </w:rPr>
              <w:t>4.2</w:t>
            </w:r>
            <w:r w:rsidR="001F4BB9">
              <w:rPr>
                <w:noProof/>
              </w:rPr>
              <w:tab/>
            </w:r>
            <w:r w:rsidR="001F4BB9" w:rsidRPr="003C2944">
              <w:rPr>
                <w:rStyle w:val="Hyperlink"/>
                <w:rFonts w:eastAsia="Times New Roman"/>
                <w:noProof/>
              </w:rPr>
              <w:t>Long Term Constraints</w:t>
            </w:r>
            <w:r w:rsidR="001F4BB9">
              <w:rPr>
                <w:noProof/>
                <w:webHidden/>
              </w:rPr>
              <w:tab/>
            </w:r>
            <w:r w:rsidR="001F4BB9">
              <w:rPr>
                <w:noProof/>
                <w:webHidden/>
              </w:rPr>
              <w:fldChar w:fldCharType="begin"/>
            </w:r>
            <w:r w:rsidR="001F4BB9">
              <w:rPr>
                <w:noProof/>
                <w:webHidden/>
              </w:rPr>
              <w:instrText xml:space="preserve"> PAGEREF _Toc480795957 \h </w:instrText>
            </w:r>
            <w:r w:rsidR="001F4BB9">
              <w:rPr>
                <w:noProof/>
                <w:webHidden/>
              </w:rPr>
            </w:r>
            <w:r w:rsidR="001F4BB9">
              <w:rPr>
                <w:noProof/>
                <w:webHidden/>
              </w:rPr>
              <w:fldChar w:fldCharType="separate"/>
            </w:r>
            <w:r w:rsidR="001F4BB9">
              <w:rPr>
                <w:noProof/>
                <w:webHidden/>
              </w:rPr>
              <w:t>9</w:t>
            </w:r>
            <w:r w:rsidR="001F4BB9">
              <w:rPr>
                <w:noProof/>
                <w:webHidden/>
              </w:rPr>
              <w:fldChar w:fldCharType="end"/>
            </w:r>
          </w:hyperlink>
        </w:p>
        <w:p w:rsidR="001F4BB9" w:rsidRDefault="009168C1">
          <w:pPr>
            <w:pStyle w:val="TOC3"/>
            <w:rPr>
              <w:noProof/>
            </w:rPr>
          </w:pPr>
          <w:hyperlink w:anchor="_Toc480795958" w:history="1">
            <w:r w:rsidR="001F4BB9" w:rsidRPr="003C2944">
              <w:rPr>
                <w:rStyle w:val="Hyperlink"/>
                <w:rFonts w:eastAsia="Times New Roman"/>
                <w:noProof/>
              </w:rPr>
              <w:t>4.2.1</w:t>
            </w:r>
            <w:r w:rsidR="001F4BB9">
              <w:rPr>
                <w:noProof/>
              </w:rPr>
              <w:tab/>
            </w:r>
            <w:r w:rsidR="001F4BB9" w:rsidRPr="003C2944">
              <w:rPr>
                <w:rStyle w:val="Hyperlink"/>
                <w:rFonts w:eastAsia="Times New Roman"/>
                <w:noProof/>
              </w:rPr>
              <w:t>Get into first school</w:t>
            </w:r>
            <w:r w:rsidR="001F4BB9">
              <w:rPr>
                <w:noProof/>
                <w:webHidden/>
              </w:rPr>
              <w:tab/>
            </w:r>
            <w:r w:rsidR="001F4BB9">
              <w:rPr>
                <w:noProof/>
                <w:webHidden/>
              </w:rPr>
              <w:fldChar w:fldCharType="begin"/>
            </w:r>
            <w:r w:rsidR="001F4BB9">
              <w:rPr>
                <w:noProof/>
                <w:webHidden/>
              </w:rPr>
              <w:instrText xml:space="preserve"> PAGEREF _Toc480795958 \h </w:instrText>
            </w:r>
            <w:r w:rsidR="001F4BB9">
              <w:rPr>
                <w:noProof/>
                <w:webHidden/>
              </w:rPr>
            </w:r>
            <w:r w:rsidR="001F4BB9">
              <w:rPr>
                <w:noProof/>
                <w:webHidden/>
              </w:rPr>
              <w:fldChar w:fldCharType="separate"/>
            </w:r>
            <w:r w:rsidR="001F4BB9">
              <w:rPr>
                <w:noProof/>
                <w:webHidden/>
              </w:rPr>
              <w:t>9</w:t>
            </w:r>
            <w:r w:rsidR="001F4BB9">
              <w:rPr>
                <w:noProof/>
                <w:webHidden/>
              </w:rPr>
              <w:fldChar w:fldCharType="end"/>
            </w:r>
          </w:hyperlink>
        </w:p>
        <w:p w:rsidR="001F4BB9" w:rsidRDefault="009168C1">
          <w:pPr>
            <w:pStyle w:val="TOC3"/>
            <w:rPr>
              <w:noProof/>
            </w:rPr>
          </w:pPr>
          <w:hyperlink w:anchor="_Toc480795959" w:history="1">
            <w:r w:rsidR="001F4BB9" w:rsidRPr="003C2944">
              <w:rPr>
                <w:rStyle w:val="Hyperlink"/>
                <w:rFonts w:eastAsia="Times New Roman"/>
                <w:noProof/>
              </w:rPr>
              <w:t>4.2.2</w:t>
            </w:r>
            <w:r w:rsidR="001F4BB9">
              <w:rPr>
                <w:noProof/>
              </w:rPr>
              <w:tab/>
            </w:r>
            <w:r w:rsidR="001F4BB9" w:rsidRPr="003C2944">
              <w:rPr>
                <w:rStyle w:val="Hyperlink"/>
                <w:rFonts w:eastAsia="Times New Roman"/>
                <w:noProof/>
              </w:rPr>
              <w:t>Get Tenure</w:t>
            </w:r>
            <w:r w:rsidR="001F4BB9">
              <w:rPr>
                <w:noProof/>
                <w:webHidden/>
              </w:rPr>
              <w:tab/>
            </w:r>
            <w:r w:rsidR="001F4BB9">
              <w:rPr>
                <w:noProof/>
                <w:webHidden/>
              </w:rPr>
              <w:fldChar w:fldCharType="begin"/>
            </w:r>
            <w:r w:rsidR="001F4BB9">
              <w:rPr>
                <w:noProof/>
                <w:webHidden/>
              </w:rPr>
              <w:instrText xml:space="preserve"> PAGEREF _Toc480795959 \h </w:instrText>
            </w:r>
            <w:r w:rsidR="001F4BB9">
              <w:rPr>
                <w:noProof/>
                <w:webHidden/>
              </w:rPr>
            </w:r>
            <w:r w:rsidR="001F4BB9">
              <w:rPr>
                <w:noProof/>
                <w:webHidden/>
              </w:rPr>
              <w:fldChar w:fldCharType="separate"/>
            </w:r>
            <w:r w:rsidR="001F4BB9">
              <w:rPr>
                <w:noProof/>
                <w:webHidden/>
              </w:rPr>
              <w:t>9</w:t>
            </w:r>
            <w:r w:rsidR="001F4BB9">
              <w:rPr>
                <w:noProof/>
                <w:webHidden/>
              </w:rPr>
              <w:fldChar w:fldCharType="end"/>
            </w:r>
          </w:hyperlink>
        </w:p>
        <w:p w:rsidR="001F4BB9" w:rsidRDefault="009168C1">
          <w:pPr>
            <w:pStyle w:val="TOC3"/>
            <w:rPr>
              <w:noProof/>
            </w:rPr>
          </w:pPr>
          <w:hyperlink w:anchor="_Toc480795960" w:history="1">
            <w:r w:rsidR="001F4BB9" w:rsidRPr="003C2944">
              <w:rPr>
                <w:rStyle w:val="Hyperlink"/>
                <w:rFonts w:eastAsia="Times New Roman"/>
                <w:noProof/>
              </w:rPr>
              <w:t>4.2.3</w:t>
            </w:r>
            <w:r w:rsidR="001F4BB9">
              <w:rPr>
                <w:noProof/>
              </w:rPr>
              <w:tab/>
            </w:r>
            <w:r w:rsidR="001F4BB9" w:rsidRPr="003C2944">
              <w:rPr>
                <w:rStyle w:val="Hyperlink"/>
                <w:rFonts w:eastAsia="Times New Roman"/>
                <w:noProof/>
              </w:rPr>
              <w:t>Be attractive to academia</w:t>
            </w:r>
            <w:r w:rsidR="001F4BB9">
              <w:rPr>
                <w:noProof/>
                <w:webHidden/>
              </w:rPr>
              <w:tab/>
            </w:r>
            <w:r w:rsidR="001F4BB9">
              <w:rPr>
                <w:noProof/>
                <w:webHidden/>
              </w:rPr>
              <w:fldChar w:fldCharType="begin"/>
            </w:r>
            <w:r w:rsidR="001F4BB9">
              <w:rPr>
                <w:noProof/>
                <w:webHidden/>
              </w:rPr>
              <w:instrText xml:space="preserve"> PAGEREF _Toc480795960 \h </w:instrText>
            </w:r>
            <w:r w:rsidR="001F4BB9">
              <w:rPr>
                <w:noProof/>
                <w:webHidden/>
              </w:rPr>
            </w:r>
            <w:r w:rsidR="001F4BB9">
              <w:rPr>
                <w:noProof/>
                <w:webHidden/>
              </w:rPr>
              <w:fldChar w:fldCharType="separate"/>
            </w:r>
            <w:r w:rsidR="001F4BB9">
              <w:rPr>
                <w:noProof/>
                <w:webHidden/>
              </w:rPr>
              <w:t>9</w:t>
            </w:r>
            <w:r w:rsidR="001F4BB9">
              <w:rPr>
                <w:noProof/>
                <w:webHidden/>
              </w:rPr>
              <w:fldChar w:fldCharType="end"/>
            </w:r>
          </w:hyperlink>
        </w:p>
        <w:p w:rsidR="001F4BB9" w:rsidRDefault="009168C1">
          <w:pPr>
            <w:pStyle w:val="TOC3"/>
            <w:rPr>
              <w:noProof/>
            </w:rPr>
          </w:pPr>
          <w:hyperlink w:anchor="_Toc480795961" w:history="1">
            <w:r w:rsidR="001F4BB9" w:rsidRPr="003C2944">
              <w:rPr>
                <w:rStyle w:val="Hyperlink"/>
                <w:rFonts w:eastAsia="Times New Roman"/>
                <w:noProof/>
              </w:rPr>
              <w:t>4.2.4</w:t>
            </w:r>
            <w:r w:rsidR="001F4BB9">
              <w:rPr>
                <w:noProof/>
              </w:rPr>
              <w:tab/>
            </w:r>
            <w:r w:rsidR="001F4BB9" w:rsidRPr="003C2944">
              <w:rPr>
                <w:rStyle w:val="Hyperlink"/>
                <w:rFonts w:eastAsia="Times New Roman"/>
                <w:noProof/>
              </w:rPr>
              <w:t>Only 24 hours in a day</w:t>
            </w:r>
            <w:r w:rsidR="001F4BB9">
              <w:rPr>
                <w:noProof/>
                <w:webHidden/>
              </w:rPr>
              <w:tab/>
            </w:r>
            <w:r w:rsidR="001F4BB9">
              <w:rPr>
                <w:noProof/>
                <w:webHidden/>
              </w:rPr>
              <w:fldChar w:fldCharType="begin"/>
            </w:r>
            <w:r w:rsidR="001F4BB9">
              <w:rPr>
                <w:noProof/>
                <w:webHidden/>
              </w:rPr>
              <w:instrText xml:space="preserve"> PAGEREF _Toc480795961 \h </w:instrText>
            </w:r>
            <w:r w:rsidR="001F4BB9">
              <w:rPr>
                <w:noProof/>
                <w:webHidden/>
              </w:rPr>
            </w:r>
            <w:r w:rsidR="001F4BB9">
              <w:rPr>
                <w:noProof/>
                <w:webHidden/>
              </w:rPr>
              <w:fldChar w:fldCharType="separate"/>
            </w:r>
            <w:r w:rsidR="001F4BB9">
              <w:rPr>
                <w:noProof/>
                <w:webHidden/>
              </w:rPr>
              <w:t>10</w:t>
            </w:r>
            <w:r w:rsidR="001F4BB9">
              <w:rPr>
                <w:noProof/>
                <w:webHidden/>
              </w:rPr>
              <w:fldChar w:fldCharType="end"/>
            </w:r>
          </w:hyperlink>
        </w:p>
        <w:p w:rsidR="001F4BB9" w:rsidRDefault="009168C1">
          <w:pPr>
            <w:pStyle w:val="TOC3"/>
            <w:rPr>
              <w:noProof/>
            </w:rPr>
          </w:pPr>
          <w:hyperlink w:anchor="_Toc480795962" w:history="1">
            <w:r w:rsidR="001F4BB9" w:rsidRPr="003C2944">
              <w:rPr>
                <w:rStyle w:val="Hyperlink"/>
                <w:rFonts w:eastAsia="Times New Roman"/>
                <w:noProof/>
              </w:rPr>
              <w:t>4.2.5</w:t>
            </w:r>
            <w:r w:rsidR="001F4BB9">
              <w:rPr>
                <w:noProof/>
              </w:rPr>
              <w:tab/>
            </w:r>
            <w:r w:rsidR="001F4BB9" w:rsidRPr="003C2944">
              <w:rPr>
                <w:rStyle w:val="Hyperlink"/>
                <w:rFonts w:eastAsia="Times New Roman"/>
                <w:noProof/>
              </w:rPr>
              <w:t>Access to other academics for partnerships</w:t>
            </w:r>
            <w:r w:rsidR="001F4BB9">
              <w:rPr>
                <w:noProof/>
                <w:webHidden/>
              </w:rPr>
              <w:tab/>
            </w:r>
            <w:r w:rsidR="001F4BB9">
              <w:rPr>
                <w:noProof/>
                <w:webHidden/>
              </w:rPr>
              <w:fldChar w:fldCharType="begin"/>
            </w:r>
            <w:r w:rsidR="001F4BB9">
              <w:rPr>
                <w:noProof/>
                <w:webHidden/>
              </w:rPr>
              <w:instrText xml:space="preserve"> PAGEREF _Toc480795962 \h </w:instrText>
            </w:r>
            <w:r w:rsidR="001F4BB9">
              <w:rPr>
                <w:noProof/>
                <w:webHidden/>
              </w:rPr>
            </w:r>
            <w:r w:rsidR="001F4BB9">
              <w:rPr>
                <w:noProof/>
                <w:webHidden/>
              </w:rPr>
              <w:fldChar w:fldCharType="separate"/>
            </w:r>
            <w:r w:rsidR="001F4BB9">
              <w:rPr>
                <w:noProof/>
                <w:webHidden/>
              </w:rPr>
              <w:t>10</w:t>
            </w:r>
            <w:r w:rsidR="001F4BB9">
              <w:rPr>
                <w:noProof/>
                <w:webHidden/>
              </w:rPr>
              <w:fldChar w:fldCharType="end"/>
            </w:r>
          </w:hyperlink>
        </w:p>
        <w:p w:rsidR="001F4BB9" w:rsidRDefault="009168C1">
          <w:pPr>
            <w:pStyle w:val="TOC3"/>
            <w:rPr>
              <w:noProof/>
            </w:rPr>
          </w:pPr>
          <w:hyperlink w:anchor="_Toc480795963" w:history="1">
            <w:r w:rsidR="001F4BB9" w:rsidRPr="003C2944">
              <w:rPr>
                <w:rStyle w:val="Hyperlink"/>
                <w:rFonts w:eastAsia="Times New Roman"/>
                <w:noProof/>
              </w:rPr>
              <w:t>4.2.6</w:t>
            </w:r>
            <w:r w:rsidR="001F4BB9">
              <w:rPr>
                <w:noProof/>
              </w:rPr>
              <w:tab/>
            </w:r>
            <w:r w:rsidR="001F4BB9" w:rsidRPr="003C2944">
              <w:rPr>
                <w:rStyle w:val="Hyperlink"/>
                <w:rFonts w:eastAsia="Times New Roman"/>
                <w:noProof/>
              </w:rPr>
              <w:t>University goals aligning with my goals</w:t>
            </w:r>
            <w:r w:rsidR="001F4BB9">
              <w:rPr>
                <w:noProof/>
                <w:webHidden/>
              </w:rPr>
              <w:tab/>
            </w:r>
            <w:r w:rsidR="001F4BB9">
              <w:rPr>
                <w:noProof/>
                <w:webHidden/>
              </w:rPr>
              <w:fldChar w:fldCharType="begin"/>
            </w:r>
            <w:r w:rsidR="001F4BB9">
              <w:rPr>
                <w:noProof/>
                <w:webHidden/>
              </w:rPr>
              <w:instrText xml:space="preserve"> PAGEREF _Toc480795963 \h </w:instrText>
            </w:r>
            <w:r w:rsidR="001F4BB9">
              <w:rPr>
                <w:noProof/>
                <w:webHidden/>
              </w:rPr>
            </w:r>
            <w:r w:rsidR="001F4BB9">
              <w:rPr>
                <w:noProof/>
                <w:webHidden/>
              </w:rPr>
              <w:fldChar w:fldCharType="separate"/>
            </w:r>
            <w:r w:rsidR="001F4BB9">
              <w:rPr>
                <w:noProof/>
                <w:webHidden/>
              </w:rPr>
              <w:t>10</w:t>
            </w:r>
            <w:r w:rsidR="001F4BB9">
              <w:rPr>
                <w:noProof/>
                <w:webHidden/>
              </w:rPr>
              <w:fldChar w:fldCharType="end"/>
            </w:r>
          </w:hyperlink>
        </w:p>
        <w:p w:rsidR="001F4BB9" w:rsidRDefault="009168C1">
          <w:pPr>
            <w:pStyle w:val="TOC3"/>
            <w:rPr>
              <w:noProof/>
            </w:rPr>
          </w:pPr>
          <w:hyperlink w:anchor="_Toc480795964" w:history="1">
            <w:r w:rsidR="001F4BB9" w:rsidRPr="003C2944">
              <w:rPr>
                <w:rStyle w:val="Hyperlink"/>
                <w:rFonts w:eastAsia="Times New Roman"/>
                <w:noProof/>
              </w:rPr>
              <w:t>4.2.7</w:t>
            </w:r>
            <w:r w:rsidR="001F4BB9">
              <w:rPr>
                <w:noProof/>
              </w:rPr>
              <w:tab/>
            </w:r>
            <w:r w:rsidR="001F4BB9" w:rsidRPr="003C2944">
              <w:rPr>
                <w:rStyle w:val="Hyperlink"/>
                <w:rFonts w:eastAsia="Times New Roman"/>
                <w:noProof/>
              </w:rPr>
              <w:t>High Schools are teaching less math</w:t>
            </w:r>
            <w:r w:rsidR="001F4BB9">
              <w:rPr>
                <w:noProof/>
                <w:webHidden/>
              </w:rPr>
              <w:tab/>
            </w:r>
            <w:r w:rsidR="001F4BB9">
              <w:rPr>
                <w:noProof/>
                <w:webHidden/>
              </w:rPr>
              <w:fldChar w:fldCharType="begin"/>
            </w:r>
            <w:r w:rsidR="001F4BB9">
              <w:rPr>
                <w:noProof/>
                <w:webHidden/>
              </w:rPr>
              <w:instrText xml:space="preserve"> PAGEREF _Toc480795964 \h </w:instrText>
            </w:r>
            <w:r w:rsidR="001F4BB9">
              <w:rPr>
                <w:noProof/>
                <w:webHidden/>
              </w:rPr>
            </w:r>
            <w:r w:rsidR="001F4BB9">
              <w:rPr>
                <w:noProof/>
                <w:webHidden/>
              </w:rPr>
              <w:fldChar w:fldCharType="separate"/>
            </w:r>
            <w:r w:rsidR="001F4BB9">
              <w:rPr>
                <w:noProof/>
                <w:webHidden/>
              </w:rPr>
              <w:t>10</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65" w:history="1">
            <w:r w:rsidR="001F4BB9" w:rsidRPr="003C2944">
              <w:rPr>
                <w:rStyle w:val="Hyperlink"/>
                <w:rFonts w:eastAsia="Times New Roman"/>
                <w:noProof/>
              </w:rPr>
              <w:t>4.3</w:t>
            </w:r>
            <w:r w:rsidR="001F4BB9">
              <w:rPr>
                <w:noProof/>
              </w:rPr>
              <w:tab/>
            </w:r>
            <w:r w:rsidR="001F4BB9" w:rsidRPr="003C2944">
              <w:rPr>
                <w:rStyle w:val="Hyperlink"/>
                <w:rFonts w:eastAsia="Times New Roman"/>
                <w:noProof/>
              </w:rPr>
              <w:t>Academic Research</w:t>
            </w:r>
            <w:r w:rsidR="001F4BB9">
              <w:rPr>
                <w:noProof/>
                <w:webHidden/>
              </w:rPr>
              <w:tab/>
            </w:r>
            <w:r w:rsidR="001F4BB9">
              <w:rPr>
                <w:noProof/>
                <w:webHidden/>
              </w:rPr>
              <w:fldChar w:fldCharType="begin"/>
            </w:r>
            <w:r w:rsidR="001F4BB9">
              <w:rPr>
                <w:noProof/>
                <w:webHidden/>
              </w:rPr>
              <w:instrText xml:space="preserve"> PAGEREF _Toc480795965 \h </w:instrText>
            </w:r>
            <w:r w:rsidR="001F4BB9">
              <w:rPr>
                <w:noProof/>
                <w:webHidden/>
              </w:rPr>
            </w:r>
            <w:r w:rsidR="001F4BB9">
              <w:rPr>
                <w:noProof/>
                <w:webHidden/>
              </w:rPr>
              <w:fldChar w:fldCharType="separate"/>
            </w:r>
            <w:r w:rsidR="001F4BB9">
              <w:rPr>
                <w:noProof/>
                <w:webHidden/>
              </w:rPr>
              <w:t>11</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66" w:history="1">
            <w:r w:rsidR="001F4BB9" w:rsidRPr="003C2944">
              <w:rPr>
                <w:rStyle w:val="Hyperlink"/>
                <w:rFonts w:eastAsia="Times New Roman"/>
                <w:noProof/>
              </w:rPr>
              <w:t>4.4</w:t>
            </w:r>
            <w:r w:rsidR="001F4BB9">
              <w:rPr>
                <w:noProof/>
              </w:rPr>
              <w:tab/>
            </w:r>
            <w:r w:rsidR="001F4BB9" w:rsidRPr="003C2944">
              <w:rPr>
                <w:rStyle w:val="Hyperlink"/>
                <w:rFonts w:eastAsia="Times New Roman"/>
                <w:noProof/>
              </w:rPr>
              <w:t>What is the value of information that is given by the State?</w:t>
            </w:r>
            <w:r w:rsidR="001F4BB9">
              <w:rPr>
                <w:noProof/>
                <w:webHidden/>
              </w:rPr>
              <w:tab/>
            </w:r>
            <w:r w:rsidR="001F4BB9">
              <w:rPr>
                <w:noProof/>
                <w:webHidden/>
              </w:rPr>
              <w:fldChar w:fldCharType="begin"/>
            </w:r>
            <w:r w:rsidR="001F4BB9">
              <w:rPr>
                <w:noProof/>
                <w:webHidden/>
              </w:rPr>
              <w:instrText xml:space="preserve"> PAGEREF _Toc480795966 \h </w:instrText>
            </w:r>
            <w:r w:rsidR="001F4BB9">
              <w:rPr>
                <w:noProof/>
                <w:webHidden/>
              </w:rPr>
            </w:r>
            <w:r w:rsidR="001F4BB9">
              <w:rPr>
                <w:noProof/>
                <w:webHidden/>
              </w:rPr>
              <w:fldChar w:fldCharType="separate"/>
            </w:r>
            <w:r w:rsidR="001F4BB9">
              <w:rPr>
                <w:noProof/>
                <w:webHidden/>
              </w:rPr>
              <w:t>11</w:t>
            </w:r>
            <w:r w:rsidR="001F4BB9">
              <w:rPr>
                <w:noProof/>
                <w:webHidden/>
              </w:rPr>
              <w:fldChar w:fldCharType="end"/>
            </w:r>
          </w:hyperlink>
        </w:p>
        <w:p w:rsidR="001F4BB9" w:rsidRDefault="009168C1">
          <w:pPr>
            <w:pStyle w:val="TOC3"/>
            <w:rPr>
              <w:noProof/>
            </w:rPr>
          </w:pPr>
          <w:hyperlink w:anchor="_Toc480795967" w:history="1">
            <w:r w:rsidR="001F4BB9" w:rsidRPr="003C2944">
              <w:rPr>
                <w:rStyle w:val="Hyperlink"/>
                <w:rFonts w:eastAsia="Times New Roman"/>
                <w:noProof/>
              </w:rPr>
              <w:t>4.4.1</w:t>
            </w:r>
            <w:r w:rsidR="001F4BB9">
              <w:rPr>
                <w:noProof/>
              </w:rPr>
              <w:tab/>
            </w:r>
            <w:r w:rsidR="001F4BB9" w:rsidRPr="003C2944">
              <w:rPr>
                <w:rStyle w:val="Hyperlink"/>
                <w:rFonts w:eastAsia="Times New Roman"/>
                <w:noProof/>
              </w:rPr>
              <w:t>Occupational Licensing</w:t>
            </w:r>
            <w:r w:rsidR="001F4BB9">
              <w:rPr>
                <w:noProof/>
                <w:webHidden/>
              </w:rPr>
              <w:tab/>
            </w:r>
            <w:r w:rsidR="001F4BB9">
              <w:rPr>
                <w:noProof/>
                <w:webHidden/>
              </w:rPr>
              <w:fldChar w:fldCharType="begin"/>
            </w:r>
            <w:r w:rsidR="001F4BB9">
              <w:rPr>
                <w:noProof/>
                <w:webHidden/>
              </w:rPr>
              <w:instrText xml:space="preserve"> PAGEREF _Toc480795967 \h </w:instrText>
            </w:r>
            <w:r w:rsidR="001F4BB9">
              <w:rPr>
                <w:noProof/>
                <w:webHidden/>
              </w:rPr>
            </w:r>
            <w:r w:rsidR="001F4BB9">
              <w:rPr>
                <w:noProof/>
                <w:webHidden/>
              </w:rPr>
              <w:fldChar w:fldCharType="separate"/>
            </w:r>
            <w:r w:rsidR="001F4BB9">
              <w:rPr>
                <w:noProof/>
                <w:webHidden/>
              </w:rPr>
              <w:t>11</w:t>
            </w:r>
            <w:r w:rsidR="001F4BB9">
              <w:rPr>
                <w:noProof/>
                <w:webHidden/>
              </w:rPr>
              <w:fldChar w:fldCharType="end"/>
            </w:r>
          </w:hyperlink>
        </w:p>
        <w:p w:rsidR="001F4BB9" w:rsidRDefault="009168C1">
          <w:pPr>
            <w:pStyle w:val="TOC3"/>
            <w:rPr>
              <w:noProof/>
            </w:rPr>
          </w:pPr>
          <w:hyperlink w:anchor="_Toc480795968" w:history="1">
            <w:r w:rsidR="001F4BB9" w:rsidRPr="003C2944">
              <w:rPr>
                <w:rStyle w:val="Hyperlink"/>
                <w:rFonts w:eastAsia="Times New Roman"/>
                <w:noProof/>
              </w:rPr>
              <w:t>4.4.2</w:t>
            </w:r>
            <w:r w:rsidR="001F4BB9">
              <w:rPr>
                <w:noProof/>
              </w:rPr>
              <w:tab/>
            </w:r>
            <w:r w:rsidR="001F4BB9" w:rsidRPr="003C2944">
              <w:rPr>
                <w:rStyle w:val="Hyperlink"/>
                <w:rFonts w:eastAsia="Times New Roman"/>
                <w:noProof/>
              </w:rPr>
              <w:t>Occupational Certification</w:t>
            </w:r>
            <w:r w:rsidR="001F4BB9">
              <w:rPr>
                <w:noProof/>
                <w:webHidden/>
              </w:rPr>
              <w:tab/>
            </w:r>
            <w:r w:rsidR="001F4BB9">
              <w:rPr>
                <w:noProof/>
                <w:webHidden/>
              </w:rPr>
              <w:fldChar w:fldCharType="begin"/>
            </w:r>
            <w:r w:rsidR="001F4BB9">
              <w:rPr>
                <w:noProof/>
                <w:webHidden/>
              </w:rPr>
              <w:instrText xml:space="preserve"> PAGEREF _Toc480795968 \h </w:instrText>
            </w:r>
            <w:r w:rsidR="001F4BB9">
              <w:rPr>
                <w:noProof/>
                <w:webHidden/>
              </w:rPr>
            </w:r>
            <w:r w:rsidR="001F4BB9">
              <w:rPr>
                <w:noProof/>
                <w:webHidden/>
              </w:rPr>
              <w:fldChar w:fldCharType="separate"/>
            </w:r>
            <w:r w:rsidR="001F4BB9">
              <w:rPr>
                <w:noProof/>
                <w:webHidden/>
              </w:rPr>
              <w:t>12</w:t>
            </w:r>
            <w:r w:rsidR="001F4BB9">
              <w:rPr>
                <w:noProof/>
                <w:webHidden/>
              </w:rPr>
              <w:fldChar w:fldCharType="end"/>
            </w:r>
          </w:hyperlink>
        </w:p>
        <w:p w:rsidR="001F4BB9" w:rsidRDefault="009168C1">
          <w:pPr>
            <w:pStyle w:val="TOC3"/>
            <w:rPr>
              <w:noProof/>
            </w:rPr>
          </w:pPr>
          <w:hyperlink w:anchor="_Toc480795969" w:history="1">
            <w:r w:rsidR="001F4BB9" w:rsidRPr="003C2944">
              <w:rPr>
                <w:rStyle w:val="Hyperlink"/>
                <w:rFonts w:eastAsia="Times New Roman"/>
                <w:noProof/>
              </w:rPr>
              <w:t>4.4.3</w:t>
            </w:r>
            <w:r w:rsidR="001F4BB9">
              <w:rPr>
                <w:noProof/>
              </w:rPr>
              <w:tab/>
            </w:r>
            <w:r w:rsidR="001F4BB9" w:rsidRPr="003C2944">
              <w:rPr>
                <w:rStyle w:val="Hyperlink"/>
                <w:rFonts w:eastAsia="Times New Roman"/>
                <w:noProof/>
              </w:rPr>
              <w:t>Occupational Registration</w:t>
            </w:r>
            <w:r w:rsidR="001F4BB9">
              <w:rPr>
                <w:noProof/>
                <w:webHidden/>
              </w:rPr>
              <w:tab/>
            </w:r>
            <w:r w:rsidR="001F4BB9">
              <w:rPr>
                <w:noProof/>
                <w:webHidden/>
              </w:rPr>
              <w:fldChar w:fldCharType="begin"/>
            </w:r>
            <w:r w:rsidR="001F4BB9">
              <w:rPr>
                <w:noProof/>
                <w:webHidden/>
              </w:rPr>
              <w:instrText xml:space="preserve"> PAGEREF _Toc480795969 \h </w:instrText>
            </w:r>
            <w:r w:rsidR="001F4BB9">
              <w:rPr>
                <w:noProof/>
                <w:webHidden/>
              </w:rPr>
            </w:r>
            <w:r w:rsidR="001F4BB9">
              <w:rPr>
                <w:noProof/>
                <w:webHidden/>
              </w:rPr>
              <w:fldChar w:fldCharType="separate"/>
            </w:r>
            <w:r w:rsidR="001F4BB9">
              <w:rPr>
                <w:noProof/>
                <w:webHidden/>
              </w:rPr>
              <w:t>12</w:t>
            </w:r>
            <w:r w:rsidR="001F4BB9">
              <w:rPr>
                <w:noProof/>
                <w:webHidden/>
              </w:rPr>
              <w:fldChar w:fldCharType="end"/>
            </w:r>
          </w:hyperlink>
        </w:p>
        <w:p w:rsidR="001F4BB9" w:rsidRDefault="009168C1">
          <w:pPr>
            <w:pStyle w:val="TOC3"/>
            <w:rPr>
              <w:noProof/>
            </w:rPr>
          </w:pPr>
          <w:hyperlink w:anchor="_Toc480795970" w:history="1">
            <w:r w:rsidR="001F4BB9" w:rsidRPr="003C2944">
              <w:rPr>
                <w:rStyle w:val="Hyperlink"/>
                <w:rFonts w:eastAsia="Times New Roman"/>
                <w:noProof/>
              </w:rPr>
              <w:t>4.4.4</w:t>
            </w:r>
            <w:r w:rsidR="001F4BB9">
              <w:rPr>
                <w:noProof/>
              </w:rPr>
              <w:tab/>
            </w:r>
            <w:r w:rsidR="001F4BB9" w:rsidRPr="003C2944">
              <w:rPr>
                <w:rStyle w:val="Hyperlink"/>
                <w:rFonts w:eastAsia="Times New Roman"/>
                <w:noProof/>
              </w:rPr>
              <w:t>Inter-State Valuations and Inter-State Compacts</w:t>
            </w:r>
            <w:r w:rsidR="001F4BB9">
              <w:rPr>
                <w:noProof/>
                <w:webHidden/>
              </w:rPr>
              <w:tab/>
            </w:r>
            <w:r w:rsidR="001F4BB9">
              <w:rPr>
                <w:noProof/>
                <w:webHidden/>
              </w:rPr>
              <w:fldChar w:fldCharType="begin"/>
            </w:r>
            <w:r w:rsidR="001F4BB9">
              <w:rPr>
                <w:noProof/>
                <w:webHidden/>
              </w:rPr>
              <w:instrText xml:space="preserve"> PAGEREF _Toc480795970 \h </w:instrText>
            </w:r>
            <w:r w:rsidR="001F4BB9">
              <w:rPr>
                <w:noProof/>
                <w:webHidden/>
              </w:rPr>
            </w:r>
            <w:r w:rsidR="001F4BB9">
              <w:rPr>
                <w:noProof/>
                <w:webHidden/>
              </w:rPr>
              <w:fldChar w:fldCharType="separate"/>
            </w:r>
            <w:r w:rsidR="001F4BB9">
              <w:rPr>
                <w:noProof/>
                <w:webHidden/>
              </w:rPr>
              <w:t>12</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71" w:history="1">
            <w:r w:rsidR="001F4BB9" w:rsidRPr="003C2944">
              <w:rPr>
                <w:rStyle w:val="Hyperlink"/>
                <w:rFonts w:eastAsia="Times New Roman"/>
                <w:noProof/>
              </w:rPr>
              <w:t>4.5</w:t>
            </w:r>
            <w:r w:rsidR="001F4BB9">
              <w:rPr>
                <w:noProof/>
              </w:rPr>
              <w:tab/>
            </w:r>
            <w:r w:rsidR="001F4BB9" w:rsidRPr="003C2944">
              <w:rPr>
                <w:rStyle w:val="Hyperlink"/>
                <w:rFonts w:eastAsia="Times New Roman"/>
                <w:noProof/>
              </w:rPr>
              <w:t>How is the minimum wage designed</w:t>
            </w:r>
            <w:r w:rsidR="001F4BB9">
              <w:rPr>
                <w:noProof/>
                <w:webHidden/>
              </w:rPr>
              <w:tab/>
            </w:r>
            <w:r w:rsidR="001F4BB9">
              <w:rPr>
                <w:noProof/>
                <w:webHidden/>
              </w:rPr>
              <w:fldChar w:fldCharType="begin"/>
            </w:r>
            <w:r w:rsidR="001F4BB9">
              <w:rPr>
                <w:noProof/>
                <w:webHidden/>
              </w:rPr>
              <w:instrText xml:space="preserve"> PAGEREF _Toc480795971 \h </w:instrText>
            </w:r>
            <w:r w:rsidR="001F4BB9">
              <w:rPr>
                <w:noProof/>
                <w:webHidden/>
              </w:rPr>
            </w:r>
            <w:r w:rsidR="001F4BB9">
              <w:rPr>
                <w:noProof/>
                <w:webHidden/>
              </w:rPr>
              <w:fldChar w:fldCharType="separate"/>
            </w:r>
            <w:r w:rsidR="001F4BB9">
              <w:rPr>
                <w:noProof/>
                <w:webHidden/>
              </w:rPr>
              <w:t>12</w:t>
            </w:r>
            <w:r w:rsidR="001F4BB9">
              <w:rPr>
                <w:noProof/>
                <w:webHidden/>
              </w:rPr>
              <w:fldChar w:fldCharType="end"/>
            </w:r>
          </w:hyperlink>
        </w:p>
        <w:p w:rsidR="001F4BB9" w:rsidRDefault="009168C1">
          <w:pPr>
            <w:pStyle w:val="TOC3"/>
            <w:rPr>
              <w:noProof/>
            </w:rPr>
          </w:pPr>
          <w:hyperlink w:anchor="_Toc480795972" w:history="1">
            <w:r w:rsidR="001F4BB9" w:rsidRPr="003C2944">
              <w:rPr>
                <w:rStyle w:val="Hyperlink"/>
                <w:rFonts w:eastAsia="Times New Roman"/>
                <w:noProof/>
              </w:rPr>
              <w:t>4.5.1</w:t>
            </w:r>
            <w:r w:rsidR="001F4BB9">
              <w:rPr>
                <w:noProof/>
              </w:rPr>
              <w:tab/>
            </w:r>
            <w:r w:rsidR="001F4BB9" w:rsidRPr="003C2944">
              <w:rPr>
                <w:rStyle w:val="Hyperlink"/>
                <w:rFonts w:eastAsia="Times New Roman"/>
                <w:noProof/>
              </w:rPr>
              <w:t>How to measure the effects?</w:t>
            </w:r>
            <w:r w:rsidR="001F4BB9">
              <w:rPr>
                <w:noProof/>
                <w:webHidden/>
              </w:rPr>
              <w:tab/>
            </w:r>
            <w:r w:rsidR="001F4BB9">
              <w:rPr>
                <w:noProof/>
                <w:webHidden/>
              </w:rPr>
              <w:fldChar w:fldCharType="begin"/>
            </w:r>
            <w:r w:rsidR="001F4BB9">
              <w:rPr>
                <w:noProof/>
                <w:webHidden/>
              </w:rPr>
              <w:instrText xml:space="preserve"> PAGEREF _Toc480795972 \h </w:instrText>
            </w:r>
            <w:r w:rsidR="001F4BB9">
              <w:rPr>
                <w:noProof/>
                <w:webHidden/>
              </w:rPr>
            </w:r>
            <w:r w:rsidR="001F4BB9">
              <w:rPr>
                <w:noProof/>
                <w:webHidden/>
              </w:rPr>
              <w:fldChar w:fldCharType="separate"/>
            </w:r>
            <w:r w:rsidR="001F4BB9">
              <w:rPr>
                <w:noProof/>
                <w:webHidden/>
              </w:rPr>
              <w:t>13</w:t>
            </w:r>
            <w:r w:rsidR="001F4BB9">
              <w:rPr>
                <w:noProof/>
                <w:webHidden/>
              </w:rPr>
              <w:fldChar w:fldCharType="end"/>
            </w:r>
          </w:hyperlink>
        </w:p>
        <w:p w:rsidR="001F4BB9" w:rsidRDefault="009168C1">
          <w:pPr>
            <w:pStyle w:val="TOC3"/>
            <w:rPr>
              <w:noProof/>
            </w:rPr>
          </w:pPr>
          <w:hyperlink w:anchor="_Toc480795973" w:history="1">
            <w:r w:rsidR="001F4BB9" w:rsidRPr="003C2944">
              <w:rPr>
                <w:rStyle w:val="Hyperlink"/>
                <w:rFonts w:eastAsia="Times New Roman"/>
                <w:noProof/>
              </w:rPr>
              <w:t>4.5.2</w:t>
            </w:r>
            <w:r w:rsidR="001F4BB9">
              <w:rPr>
                <w:noProof/>
              </w:rPr>
              <w:tab/>
            </w:r>
            <w:r w:rsidR="001F4BB9" w:rsidRPr="003C2944">
              <w:rPr>
                <w:rStyle w:val="Hyperlink"/>
                <w:rFonts w:eastAsia="Times New Roman"/>
                <w:noProof/>
              </w:rPr>
              <w:t>How are exemptions designed?</w:t>
            </w:r>
            <w:r w:rsidR="001F4BB9">
              <w:rPr>
                <w:noProof/>
                <w:webHidden/>
              </w:rPr>
              <w:tab/>
            </w:r>
            <w:r w:rsidR="001F4BB9">
              <w:rPr>
                <w:noProof/>
                <w:webHidden/>
              </w:rPr>
              <w:fldChar w:fldCharType="begin"/>
            </w:r>
            <w:r w:rsidR="001F4BB9">
              <w:rPr>
                <w:noProof/>
                <w:webHidden/>
              </w:rPr>
              <w:instrText xml:space="preserve"> PAGEREF _Toc480795973 \h </w:instrText>
            </w:r>
            <w:r w:rsidR="001F4BB9">
              <w:rPr>
                <w:noProof/>
                <w:webHidden/>
              </w:rPr>
            </w:r>
            <w:r w:rsidR="001F4BB9">
              <w:rPr>
                <w:noProof/>
                <w:webHidden/>
              </w:rPr>
              <w:fldChar w:fldCharType="separate"/>
            </w:r>
            <w:r w:rsidR="001F4BB9">
              <w:rPr>
                <w:noProof/>
                <w:webHidden/>
              </w:rPr>
              <w:t>13</w:t>
            </w:r>
            <w:r w:rsidR="001F4BB9">
              <w:rPr>
                <w:noProof/>
                <w:webHidden/>
              </w:rPr>
              <w:fldChar w:fldCharType="end"/>
            </w:r>
          </w:hyperlink>
        </w:p>
        <w:p w:rsidR="001F4BB9" w:rsidRDefault="009168C1">
          <w:pPr>
            <w:pStyle w:val="TOC3"/>
            <w:rPr>
              <w:noProof/>
            </w:rPr>
          </w:pPr>
          <w:hyperlink w:anchor="_Toc480795974" w:history="1">
            <w:r w:rsidR="001F4BB9" w:rsidRPr="003C2944">
              <w:rPr>
                <w:rStyle w:val="Hyperlink"/>
                <w:rFonts w:eastAsia="Times New Roman"/>
                <w:noProof/>
              </w:rPr>
              <w:t>4.5.3</w:t>
            </w:r>
            <w:r w:rsidR="001F4BB9">
              <w:rPr>
                <w:noProof/>
              </w:rPr>
              <w:tab/>
            </w:r>
            <w:r w:rsidR="001F4BB9" w:rsidRPr="003C2944">
              <w:rPr>
                <w:rStyle w:val="Hyperlink"/>
                <w:rFonts w:eastAsia="Times New Roman"/>
                <w:noProof/>
              </w:rPr>
              <w:t>Do exemptions actually serve its stakeholders?</w:t>
            </w:r>
            <w:r w:rsidR="001F4BB9">
              <w:rPr>
                <w:noProof/>
                <w:webHidden/>
              </w:rPr>
              <w:tab/>
            </w:r>
            <w:r w:rsidR="001F4BB9">
              <w:rPr>
                <w:noProof/>
                <w:webHidden/>
              </w:rPr>
              <w:fldChar w:fldCharType="begin"/>
            </w:r>
            <w:r w:rsidR="001F4BB9">
              <w:rPr>
                <w:noProof/>
                <w:webHidden/>
              </w:rPr>
              <w:instrText xml:space="preserve"> PAGEREF _Toc480795974 \h </w:instrText>
            </w:r>
            <w:r w:rsidR="001F4BB9">
              <w:rPr>
                <w:noProof/>
                <w:webHidden/>
              </w:rPr>
            </w:r>
            <w:r w:rsidR="001F4BB9">
              <w:rPr>
                <w:noProof/>
                <w:webHidden/>
              </w:rPr>
              <w:fldChar w:fldCharType="separate"/>
            </w:r>
            <w:r w:rsidR="001F4BB9">
              <w:rPr>
                <w:noProof/>
                <w:webHidden/>
              </w:rPr>
              <w:t>13</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75" w:history="1">
            <w:r w:rsidR="001F4BB9" w:rsidRPr="003C2944">
              <w:rPr>
                <w:rStyle w:val="Hyperlink"/>
                <w:rFonts w:eastAsia="Times New Roman"/>
                <w:noProof/>
              </w:rPr>
              <w:t>4.6</w:t>
            </w:r>
            <w:r w:rsidR="001F4BB9">
              <w:rPr>
                <w:noProof/>
              </w:rPr>
              <w:tab/>
            </w:r>
            <w:r w:rsidR="001F4BB9" w:rsidRPr="003C2944">
              <w:rPr>
                <w:rStyle w:val="Hyperlink"/>
                <w:rFonts w:eastAsia="Times New Roman"/>
                <w:noProof/>
              </w:rPr>
              <w:t>Policy Economics</w:t>
            </w:r>
            <w:r w:rsidR="001F4BB9">
              <w:rPr>
                <w:noProof/>
                <w:webHidden/>
              </w:rPr>
              <w:tab/>
            </w:r>
            <w:r w:rsidR="001F4BB9">
              <w:rPr>
                <w:noProof/>
                <w:webHidden/>
              </w:rPr>
              <w:fldChar w:fldCharType="begin"/>
            </w:r>
            <w:r w:rsidR="001F4BB9">
              <w:rPr>
                <w:noProof/>
                <w:webHidden/>
              </w:rPr>
              <w:instrText xml:space="preserve"> PAGEREF _Toc480795975 \h </w:instrText>
            </w:r>
            <w:r w:rsidR="001F4BB9">
              <w:rPr>
                <w:noProof/>
                <w:webHidden/>
              </w:rPr>
            </w:r>
            <w:r w:rsidR="001F4BB9">
              <w:rPr>
                <w:noProof/>
                <w:webHidden/>
              </w:rPr>
              <w:fldChar w:fldCharType="separate"/>
            </w:r>
            <w:r w:rsidR="001F4BB9">
              <w:rPr>
                <w:noProof/>
                <w:webHidden/>
              </w:rPr>
              <w:t>13</w:t>
            </w:r>
            <w:r w:rsidR="001F4BB9">
              <w:rPr>
                <w:noProof/>
                <w:webHidden/>
              </w:rPr>
              <w:fldChar w:fldCharType="end"/>
            </w:r>
          </w:hyperlink>
        </w:p>
        <w:p w:rsidR="001F4BB9" w:rsidRDefault="009168C1">
          <w:pPr>
            <w:pStyle w:val="TOC3"/>
            <w:rPr>
              <w:noProof/>
            </w:rPr>
          </w:pPr>
          <w:hyperlink w:anchor="_Toc480795976" w:history="1">
            <w:r w:rsidR="001F4BB9" w:rsidRPr="003C2944">
              <w:rPr>
                <w:rStyle w:val="Hyperlink"/>
                <w:rFonts w:eastAsia="Times New Roman"/>
                <w:noProof/>
              </w:rPr>
              <w:t>4.6.1</w:t>
            </w:r>
            <w:r w:rsidR="001F4BB9">
              <w:rPr>
                <w:noProof/>
              </w:rPr>
              <w:tab/>
            </w:r>
            <w:r w:rsidR="001F4BB9" w:rsidRPr="003C2944">
              <w:rPr>
                <w:rStyle w:val="Hyperlink"/>
                <w:rFonts w:eastAsia="Times New Roman"/>
                <w:noProof/>
              </w:rPr>
              <w:t>The Public Value</w:t>
            </w:r>
            <w:r w:rsidR="001F4BB9">
              <w:rPr>
                <w:noProof/>
                <w:webHidden/>
              </w:rPr>
              <w:tab/>
            </w:r>
            <w:r w:rsidR="001F4BB9">
              <w:rPr>
                <w:noProof/>
                <w:webHidden/>
              </w:rPr>
              <w:fldChar w:fldCharType="begin"/>
            </w:r>
            <w:r w:rsidR="001F4BB9">
              <w:rPr>
                <w:noProof/>
                <w:webHidden/>
              </w:rPr>
              <w:instrText xml:space="preserve"> PAGEREF _Toc480795976 \h </w:instrText>
            </w:r>
            <w:r w:rsidR="001F4BB9">
              <w:rPr>
                <w:noProof/>
                <w:webHidden/>
              </w:rPr>
            </w:r>
            <w:r w:rsidR="001F4BB9">
              <w:rPr>
                <w:noProof/>
                <w:webHidden/>
              </w:rPr>
              <w:fldChar w:fldCharType="separate"/>
            </w:r>
            <w:r w:rsidR="001F4BB9">
              <w:rPr>
                <w:noProof/>
                <w:webHidden/>
              </w:rPr>
              <w:t>13</w:t>
            </w:r>
            <w:r w:rsidR="001F4BB9">
              <w:rPr>
                <w:noProof/>
                <w:webHidden/>
              </w:rPr>
              <w:fldChar w:fldCharType="end"/>
            </w:r>
          </w:hyperlink>
        </w:p>
        <w:p w:rsidR="001F4BB9" w:rsidRDefault="009168C1">
          <w:pPr>
            <w:pStyle w:val="TOC3"/>
            <w:rPr>
              <w:noProof/>
            </w:rPr>
          </w:pPr>
          <w:hyperlink w:anchor="_Toc480795977" w:history="1">
            <w:r w:rsidR="001F4BB9" w:rsidRPr="003C2944">
              <w:rPr>
                <w:rStyle w:val="Hyperlink"/>
                <w:rFonts w:eastAsia="Times New Roman"/>
                <w:noProof/>
              </w:rPr>
              <w:t>4.6.2</w:t>
            </w:r>
            <w:r w:rsidR="001F4BB9">
              <w:rPr>
                <w:noProof/>
              </w:rPr>
              <w:tab/>
            </w:r>
            <w:r w:rsidR="001F4BB9" w:rsidRPr="003C2944">
              <w:rPr>
                <w:rStyle w:val="Hyperlink"/>
                <w:rFonts w:eastAsia="Times New Roman"/>
                <w:noProof/>
              </w:rPr>
              <w:t>Problem of Access</w:t>
            </w:r>
            <w:r w:rsidR="001F4BB9">
              <w:rPr>
                <w:noProof/>
                <w:webHidden/>
              </w:rPr>
              <w:tab/>
            </w:r>
            <w:r w:rsidR="001F4BB9">
              <w:rPr>
                <w:noProof/>
                <w:webHidden/>
              </w:rPr>
              <w:fldChar w:fldCharType="begin"/>
            </w:r>
            <w:r w:rsidR="001F4BB9">
              <w:rPr>
                <w:noProof/>
                <w:webHidden/>
              </w:rPr>
              <w:instrText xml:space="preserve"> PAGEREF _Toc480795977 \h </w:instrText>
            </w:r>
            <w:r w:rsidR="001F4BB9">
              <w:rPr>
                <w:noProof/>
                <w:webHidden/>
              </w:rPr>
            </w:r>
            <w:r w:rsidR="001F4BB9">
              <w:rPr>
                <w:noProof/>
                <w:webHidden/>
              </w:rPr>
              <w:fldChar w:fldCharType="separate"/>
            </w:r>
            <w:r w:rsidR="001F4BB9">
              <w:rPr>
                <w:noProof/>
                <w:webHidden/>
              </w:rPr>
              <w:t>13</w:t>
            </w:r>
            <w:r w:rsidR="001F4BB9">
              <w:rPr>
                <w:noProof/>
                <w:webHidden/>
              </w:rPr>
              <w:fldChar w:fldCharType="end"/>
            </w:r>
          </w:hyperlink>
        </w:p>
        <w:p w:rsidR="001F4BB9" w:rsidRDefault="009168C1">
          <w:pPr>
            <w:pStyle w:val="TOC3"/>
            <w:rPr>
              <w:noProof/>
            </w:rPr>
          </w:pPr>
          <w:hyperlink w:anchor="_Toc480795978" w:history="1">
            <w:r w:rsidR="001F4BB9" w:rsidRPr="003C2944">
              <w:rPr>
                <w:rStyle w:val="Hyperlink"/>
                <w:rFonts w:eastAsia="Times New Roman"/>
                <w:noProof/>
              </w:rPr>
              <w:t>4.6.3</w:t>
            </w:r>
            <w:r w:rsidR="001F4BB9">
              <w:rPr>
                <w:noProof/>
              </w:rPr>
              <w:tab/>
            </w:r>
            <w:r w:rsidR="001F4BB9" w:rsidRPr="003C2944">
              <w:rPr>
                <w:rStyle w:val="Hyperlink"/>
                <w:rFonts w:eastAsia="Times New Roman"/>
                <w:noProof/>
              </w:rPr>
              <w:t>Industrial Organization</w:t>
            </w:r>
            <w:r w:rsidR="001F4BB9">
              <w:rPr>
                <w:noProof/>
                <w:webHidden/>
              </w:rPr>
              <w:tab/>
            </w:r>
            <w:r w:rsidR="001F4BB9">
              <w:rPr>
                <w:noProof/>
                <w:webHidden/>
              </w:rPr>
              <w:fldChar w:fldCharType="begin"/>
            </w:r>
            <w:r w:rsidR="001F4BB9">
              <w:rPr>
                <w:noProof/>
                <w:webHidden/>
              </w:rPr>
              <w:instrText xml:space="preserve"> PAGEREF _Toc480795978 \h </w:instrText>
            </w:r>
            <w:r w:rsidR="001F4BB9">
              <w:rPr>
                <w:noProof/>
                <w:webHidden/>
              </w:rPr>
            </w:r>
            <w:r w:rsidR="001F4BB9">
              <w:rPr>
                <w:noProof/>
                <w:webHidden/>
              </w:rPr>
              <w:fldChar w:fldCharType="separate"/>
            </w:r>
            <w:r w:rsidR="001F4BB9">
              <w:rPr>
                <w:noProof/>
                <w:webHidden/>
              </w:rPr>
              <w:t>14</w:t>
            </w:r>
            <w:r w:rsidR="001F4BB9">
              <w:rPr>
                <w:noProof/>
                <w:webHidden/>
              </w:rPr>
              <w:fldChar w:fldCharType="end"/>
            </w:r>
          </w:hyperlink>
        </w:p>
        <w:p w:rsidR="001F4BB9" w:rsidRDefault="009168C1">
          <w:pPr>
            <w:pStyle w:val="TOC3"/>
            <w:rPr>
              <w:noProof/>
            </w:rPr>
          </w:pPr>
          <w:hyperlink w:anchor="_Toc480795979" w:history="1">
            <w:r w:rsidR="001F4BB9" w:rsidRPr="003C2944">
              <w:rPr>
                <w:rStyle w:val="Hyperlink"/>
                <w:rFonts w:eastAsia="Times New Roman"/>
                <w:noProof/>
              </w:rPr>
              <w:t>4.6.4</w:t>
            </w:r>
            <w:r w:rsidR="001F4BB9">
              <w:rPr>
                <w:noProof/>
              </w:rPr>
              <w:tab/>
            </w:r>
            <w:r w:rsidR="001F4BB9" w:rsidRPr="003C2944">
              <w:rPr>
                <w:rStyle w:val="Hyperlink"/>
                <w:rFonts w:eastAsia="Times New Roman"/>
                <w:noProof/>
              </w:rPr>
              <w:t>Law and Economics</w:t>
            </w:r>
            <w:r w:rsidR="001F4BB9">
              <w:rPr>
                <w:noProof/>
                <w:webHidden/>
              </w:rPr>
              <w:tab/>
            </w:r>
            <w:r w:rsidR="001F4BB9">
              <w:rPr>
                <w:noProof/>
                <w:webHidden/>
              </w:rPr>
              <w:fldChar w:fldCharType="begin"/>
            </w:r>
            <w:r w:rsidR="001F4BB9">
              <w:rPr>
                <w:noProof/>
                <w:webHidden/>
              </w:rPr>
              <w:instrText xml:space="preserve"> PAGEREF _Toc480795979 \h </w:instrText>
            </w:r>
            <w:r w:rsidR="001F4BB9">
              <w:rPr>
                <w:noProof/>
                <w:webHidden/>
              </w:rPr>
            </w:r>
            <w:r w:rsidR="001F4BB9">
              <w:rPr>
                <w:noProof/>
                <w:webHidden/>
              </w:rPr>
              <w:fldChar w:fldCharType="separate"/>
            </w:r>
            <w:r w:rsidR="001F4BB9">
              <w:rPr>
                <w:noProof/>
                <w:webHidden/>
              </w:rPr>
              <w:t>14</w:t>
            </w:r>
            <w:r w:rsidR="001F4BB9">
              <w:rPr>
                <w:noProof/>
                <w:webHidden/>
              </w:rPr>
              <w:fldChar w:fldCharType="end"/>
            </w:r>
          </w:hyperlink>
        </w:p>
        <w:p w:rsidR="001F4BB9" w:rsidRDefault="009168C1">
          <w:pPr>
            <w:pStyle w:val="TOC3"/>
            <w:rPr>
              <w:noProof/>
            </w:rPr>
          </w:pPr>
          <w:hyperlink w:anchor="_Toc480795980" w:history="1">
            <w:r w:rsidR="001F4BB9" w:rsidRPr="003C2944">
              <w:rPr>
                <w:rStyle w:val="Hyperlink"/>
                <w:rFonts w:eastAsia="Times New Roman"/>
                <w:noProof/>
              </w:rPr>
              <w:t>4.6.5</w:t>
            </w:r>
            <w:r w:rsidR="001F4BB9">
              <w:rPr>
                <w:noProof/>
              </w:rPr>
              <w:tab/>
            </w:r>
            <w:r w:rsidR="001F4BB9" w:rsidRPr="003C2944">
              <w:rPr>
                <w:rStyle w:val="Hyperlink"/>
                <w:rFonts w:eastAsia="Times New Roman"/>
                <w:noProof/>
              </w:rPr>
              <w:t>Game Theory</w:t>
            </w:r>
            <w:r w:rsidR="001F4BB9">
              <w:rPr>
                <w:noProof/>
                <w:webHidden/>
              </w:rPr>
              <w:tab/>
            </w:r>
            <w:r w:rsidR="001F4BB9">
              <w:rPr>
                <w:noProof/>
                <w:webHidden/>
              </w:rPr>
              <w:fldChar w:fldCharType="begin"/>
            </w:r>
            <w:r w:rsidR="001F4BB9">
              <w:rPr>
                <w:noProof/>
                <w:webHidden/>
              </w:rPr>
              <w:instrText xml:space="preserve"> PAGEREF _Toc480795980 \h </w:instrText>
            </w:r>
            <w:r w:rsidR="001F4BB9">
              <w:rPr>
                <w:noProof/>
                <w:webHidden/>
              </w:rPr>
            </w:r>
            <w:r w:rsidR="001F4BB9">
              <w:rPr>
                <w:noProof/>
                <w:webHidden/>
              </w:rPr>
              <w:fldChar w:fldCharType="separate"/>
            </w:r>
            <w:r w:rsidR="001F4BB9">
              <w:rPr>
                <w:noProof/>
                <w:webHidden/>
              </w:rPr>
              <w:t>14</w:t>
            </w:r>
            <w:r w:rsidR="001F4BB9">
              <w:rPr>
                <w:noProof/>
                <w:webHidden/>
              </w:rPr>
              <w:fldChar w:fldCharType="end"/>
            </w:r>
          </w:hyperlink>
        </w:p>
        <w:p w:rsidR="001F4BB9" w:rsidRDefault="009168C1">
          <w:pPr>
            <w:pStyle w:val="TOC3"/>
            <w:rPr>
              <w:noProof/>
            </w:rPr>
          </w:pPr>
          <w:hyperlink w:anchor="_Toc480795981" w:history="1">
            <w:r w:rsidR="001F4BB9" w:rsidRPr="003C2944">
              <w:rPr>
                <w:rStyle w:val="Hyperlink"/>
                <w:rFonts w:eastAsia="Times New Roman"/>
                <w:noProof/>
              </w:rPr>
              <w:t>4.6.6</w:t>
            </w:r>
            <w:r w:rsidR="001F4BB9">
              <w:rPr>
                <w:noProof/>
              </w:rPr>
              <w:tab/>
            </w:r>
            <w:r w:rsidR="001F4BB9" w:rsidRPr="003C2944">
              <w:rPr>
                <w:rStyle w:val="Hyperlink"/>
                <w:rFonts w:eastAsia="Times New Roman"/>
                <w:noProof/>
              </w:rPr>
              <w:t>Behavioral Economics</w:t>
            </w:r>
            <w:r w:rsidR="001F4BB9">
              <w:rPr>
                <w:noProof/>
                <w:webHidden/>
              </w:rPr>
              <w:tab/>
            </w:r>
            <w:r w:rsidR="001F4BB9">
              <w:rPr>
                <w:noProof/>
                <w:webHidden/>
              </w:rPr>
              <w:fldChar w:fldCharType="begin"/>
            </w:r>
            <w:r w:rsidR="001F4BB9">
              <w:rPr>
                <w:noProof/>
                <w:webHidden/>
              </w:rPr>
              <w:instrText xml:space="preserve"> PAGEREF _Toc480795981 \h </w:instrText>
            </w:r>
            <w:r w:rsidR="001F4BB9">
              <w:rPr>
                <w:noProof/>
                <w:webHidden/>
              </w:rPr>
            </w:r>
            <w:r w:rsidR="001F4BB9">
              <w:rPr>
                <w:noProof/>
                <w:webHidden/>
              </w:rPr>
              <w:fldChar w:fldCharType="separate"/>
            </w:r>
            <w:r w:rsidR="001F4BB9">
              <w:rPr>
                <w:noProof/>
                <w:webHidden/>
              </w:rPr>
              <w:t>15</w:t>
            </w:r>
            <w:r w:rsidR="001F4BB9">
              <w:rPr>
                <w:noProof/>
                <w:webHidden/>
              </w:rPr>
              <w:fldChar w:fldCharType="end"/>
            </w:r>
          </w:hyperlink>
        </w:p>
        <w:p w:rsidR="001F4BB9" w:rsidRDefault="009168C1">
          <w:pPr>
            <w:pStyle w:val="TOC3"/>
            <w:rPr>
              <w:noProof/>
            </w:rPr>
          </w:pPr>
          <w:hyperlink w:anchor="_Toc480795982" w:history="1">
            <w:r w:rsidR="001F4BB9" w:rsidRPr="003C2944">
              <w:rPr>
                <w:rStyle w:val="Hyperlink"/>
                <w:rFonts w:eastAsia="Times New Roman"/>
                <w:noProof/>
              </w:rPr>
              <w:t>4.6.7</w:t>
            </w:r>
            <w:r w:rsidR="001F4BB9">
              <w:rPr>
                <w:noProof/>
              </w:rPr>
              <w:tab/>
            </w:r>
            <w:r w:rsidR="001F4BB9" w:rsidRPr="003C2944">
              <w:rPr>
                <w:rStyle w:val="Hyperlink"/>
                <w:rFonts w:eastAsia="Times New Roman"/>
                <w:noProof/>
              </w:rPr>
              <w:t>Macro Economics</w:t>
            </w:r>
            <w:r w:rsidR="001F4BB9">
              <w:rPr>
                <w:noProof/>
                <w:webHidden/>
              </w:rPr>
              <w:tab/>
            </w:r>
            <w:r w:rsidR="001F4BB9">
              <w:rPr>
                <w:noProof/>
                <w:webHidden/>
              </w:rPr>
              <w:fldChar w:fldCharType="begin"/>
            </w:r>
            <w:r w:rsidR="001F4BB9">
              <w:rPr>
                <w:noProof/>
                <w:webHidden/>
              </w:rPr>
              <w:instrText xml:space="preserve"> PAGEREF _Toc480795982 \h </w:instrText>
            </w:r>
            <w:r w:rsidR="001F4BB9">
              <w:rPr>
                <w:noProof/>
                <w:webHidden/>
              </w:rPr>
            </w:r>
            <w:r w:rsidR="001F4BB9">
              <w:rPr>
                <w:noProof/>
                <w:webHidden/>
              </w:rPr>
              <w:fldChar w:fldCharType="separate"/>
            </w:r>
            <w:r w:rsidR="001F4BB9">
              <w:rPr>
                <w:noProof/>
                <w:webHidden/>
              </w:rPr>
              <w:t>15</w:t>
            </w:r>
            <w:r w:rsidR="001F4BB9">
              <w:rPr>
                <w:noProof/>
                <w:webHidden/>
              </w:rPr>
              <w:fldChar w:fldCharType="end"/>
            </w:r>
          </w:hyperlink>
        </w:p>
        <w:p w:rsidR="001F4BB9" w:rsidRDefault="009168C1">
          <w:pPr>
            <w:pStyle w:val="TOC1"/>
            <w:tabs>
              <w:tab w:val="left" w:pos="450"/>
              <w:tab w:val="right" w:leader="dot" w:pos="9350"/>
            </w:tabs>
            <w:rPr>
              <w:noProof/>
            </w:rPr>
          </w:pPr>
          <w:hyperlink w:anchor="_Toc480795983" w:history="1">
            <w:r w:rsidR="001F4BB9" w:rsidRPr="003C2944">
              <w:rPr>
                <w:rStyle w:val="Hyperlink"/>
                <w:noProof/>
              </w:rPr>
              <w:t>5</w:t>
            </w:r>
            <w:r w:rsidR="001F4BB9">
              <w:rPr>
                <w:noProof/>
              </w:rPr>
              <w:tab/>
            </w:r>
            <w:r w:rsidR="001F4BB9" w:rsidRPr="003C2944">
              <w:rPr>
                <w:rStyle w:val="Hyperlink"/>
                <w:noProof/>
              </w:rPr>
              <w:t>Teaching Goals</w:t>
            </w:r>
            <w:r w:rsidR="001F4BB9">
              <w:rPr>
                <w:noProof/>
                <w:webHidden/>
              </w:rPr>
              <w:tab/>
            </w:r>
            <w:r w:rsidR="001F4BB9">
              <w:rPr>
                <w:noProof/>
                <w:webHidden/>
              </w:rPr>
              <w:fldChar w:fldCharType="begin"/>
            </w:r>
            <w:r w:rsidR="001F4BB9">
              <w:rPr>
                <w:noProof/>
                <w:webHidden/>
              </w:rPr>
              <w:instrText xml:space="preserve"> PAGEREF _Toc480795983 \h </w:instrText>
            </w:r>
            <w:r w:rsidR="001F4BB9">
              <w:rPr>
                <w:noProof/>
                <w:webHidden/>
              </w:rPr>
            </w:r>
            <w:r w:rsidR="001F4BB9">
              <w:rPr>
                <w:noProof/>
                <w:webHidden/>
              </w:rPr>
              <w:fldChar w:fldCharType="separate"/>
            </w:r>
            <w:r w:rsidR="001F4BB9">
              <w:rPr>
                <w:noProof/>
                <w:webHidden/>
              </w:rPr>
              <w:t>15</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84" w:history="1">
            <w:r w:rsidR="001F4BB9" w:rsidRPr="003C2944">
              <w:rPr>
                <w:rStyle w:val="Hyperlink"/>
                <w:rFonts w:eastAsia="Times New Roman"/>
                <w:noProof/>
              </w:rPr>
              <w:t>5.1</w:t>
            </w:r>
            <w:r w:rsidR="001F4BB9">
              <w:rPr>
                <w:noProof/>
              </w:rPr>
              <w:tab/>
            </w:r>
            <w:r w:rsidR="001F4BB9" w:rsidRPr="003C2944">
              <w:rPr>
                <w:rStyle w:val="Hyperlink"/>
                <w:rFonts w:eastAsia="Times New Roman"/>
                <w:noProof/>
              </w:rPr>
              <w:t>Give students the resources to explain problems using the vocabulary of economics</w:t>
            </w:r>
            <w:r w:rsidR="001F4BB9">
              <w:rPr>
                <w:noProof/>
                <w:webHidden/>
              </w:rPr>
              <w:tab/>
            </w:r>
            <w:r w:rsidR="001F4BB9">
              <w:rPr>
                <w:noProof/>
                <w:webHidden/>
              </w:rPr>
              <w:fldChar w:fldCharType="begin"/>
            </w:r>
            <w:r w:rsidR="001F4BB9">
              <w:rPr>
                <w:noProof/>
                <w:webHidden/>
              </w:rPr>
              <w:instrText xml:space="preserve"> PAGEREF _Toc480795984 \h </w:instrText>
            </w:r>
            <w:r w:rsidR="001F4BB9">
              <w:rPr>
                <w:noProof/>
                <w:webHidden/>
              </w:rPr>
            </w:r>
            <w:r w:rsidR="001F4BB9">
              <w:rPr>
                <w:noProof/>
                <w:webHidden/>
              </w:rPr>
              <w:fldChar w:fldCharType="separate"/>
            </w:r>
            <w:r w:rsidR="001F4BB9">
              <w:rPr>
                <w:noProof/>
                <w:webHidden/>
              </w:rPr>
              <w:t>15</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85" w:history="1">
            <w:r w:rsidR="001F4BB9" w:rsidRPr="003C2944">
              <w:rPr>
                <w:rStyle w:val="Hyperlink"/>
                <w:rFonts w:eastAsia="Times New Roman"/>
                <w:noProof/>
              </w:rPr>
              <w:t>5.2</w:t>
            </w:r>
            <w:r w:rsidR="001F4BB9">
              <w:rPr>
                <w:noProof/>
              </w:rPr>
              <w:tab/>
            </w:r>
            <w:r w:rsidR="001F4BB9" w:rsidRPr="003C2944">
              <w:rPr>
                <w:rStyle w:val="Hyperlink"/>
                <w:rFonts w:eastAsia="Times New Roman"/>
                <w:noProof/>
              </w:rPr>
              <w:t>Provide students the economic tools to evaluate social problems</w:t>
            </w:r>
            <w:r w:rsidR="001F4BB9">
              <w:rPr>
                <w:noProof/>
                <w:webHidden/>
              </w:rPr>
              <w:tab/>
            </w:r>
            <w:r w:rsidR="001F4BB9">
              <w:rPr>
                <w:noProof/>
                <w:webHidden/>
              </w:rPr>
              <w:fldChar w:fldCharType="begin"/>
            </w:r>
            <w:r w:rsidR="001F4BB9">
              <w:rPr>
                <w:noProof/>
                <w:webHidden/>
              </w:rPr>
              <w:instrText xml:space="preserve"> PAGEREF _Toc480795985 \h </w:instrText>
            </w:r>
            <w:r w:rsidR="001F4BB9">
              <w:rPr>
                <w:noProof/>
                <w:webHidden/>
              </w:rPr>
            </w:r>
            <w:r w:rsidR="001F4BB9">
              <w:rPr>
                <w:noProof/>
                <w:webHidden/>
              </w:rPr>
              <w:fldChar w:fldCharType="separate"/>
            </w:r>
            <w:r w:rsidR="001F4BB9">
              <w:rPr>
                <w:noProof/>
                <w:webHidden/>
              </w:rPr>
              <w:t>15</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86" w:history="1">
            <w:r w:rsidR="001F4BB9" w:rsidRPr="003C2944">
              <w:rPr>
                <w:rStyle w:val="Hyperlink"/>
                <w:rFonts w:eastAsia="Times New Roman"/>
                <w:noProof/>
              </w:rPr>
              <w:t>5.3</w:t>
            </w:r>
            <w:r w:rsidR="001F4BB9">
              <w:rPr>
                <w:noProof/>
              </w:rPr>
              <w:tab/>
            </w:r>
            <w:r w:rsidR="001F4BB9" w:rsidRPr="003C2944">
              <w:rPr>
                <w:rStyle w:val="Hyperlink"/>
                <w:rFonts w:eastAsia="Times New Roman"/>
                <w:noProof/>
              </w:rPr>
              <w:t>Give students an understanding of the world of possibilities that can be discussed using economics</w:t>
            </w:r>
            <w:r w:rsidR="001F4BB9">
              <w:rPr>
                <w:noProof/>
                <w:webHidden/>
              </w:rPr>
              <w:tab/>
            </w:r>
            <w:r w:rsidR="001F4BB9">
              <w:rPr>
                <w:noProof/>
                <w:webHidden/>
              </w:rPr>
              <w:fldChar w:fldCharType="begin"/>
            </w:r>
            <w:r w:rsidR="001F4BB9">
              <w:rPr>
                <w:noProof/>
                <w:webHidden/>
              </w:rPr>
              <w:instrText xml:space="preserve"> PAGEREF _Toc480795986 \h </w:instrText>
            </w:r>
            <w:r w:rsidR="001F4BB9">
              <w:rPr>
                <w:noProof/>
                <w:webHidden/>
              </w:rPr>
            </w:r>
            <w:r w:rsidR="001F4BB9">
              <w:rPr>
                <w:noProof/>
                <w:webHidden/>
              </w:rPr>
              <w:fldChar w:fldCharType="separate"/>
            </w:r>
            <w:r w:rsidR="001F4BB9">
              <w:rPr>
                <w:noProof/>
                <w:webHidden/>
              </w:rPr>
              <w:t>16</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87" w:history="1">
            <w:r w:rsidR="001F4BB9" w:rsidRPr="003C2944">
              <w:rPr>
                <w:rStyle w:val="Hyperlink"/>
                <w:rFonts w:eastAsia="Times New Roman"/>
                <w:noProof/>
              </w:rPr>
              <w:t>5.4</w:t>
            </w:r>
            <w:r w:rsidR="001F4BB9">
              <w:rPr>
                <w:noProof/>
              </w:rPr>
              <w:tab/>
            </w:r>
            <w:r w:rsidR="001F4BB9" w:rsidRPr="003C2944">
              <w:rPr>
                <w:rStyle w:val="Hyperlink"/>
                <w:rFonts w:eastAsia="Times New Roman"/>
                <w:noProof/>
              </w:rPr>
              <w:t>Give students a clear understanding of what economics is and is not</w:t>
            </w:r>
            <w:r w:rsidR="001F4BB9">
              <w:rPr>
                <w:noProof/>
                <w:webHidden/>
              </w:rPr>
              <w:tab/>
            </w:r>
            <w:r w:rsidR="001F4BB9">
              <w:rPr>
                <w:noProof/>
                <w:webHidden/>
              </w:rPr>
              <w:fldChar w:fldCharType="begin"/>
            </w:r>
            <w:r w:rsidR="001F4BB9">
              <w:rPr>
                <w:noProof/>
                <w:webHidden/>
              </w:rPr>
              <w:instrText xml:space="preserve"> PAGEREF _Toc480795987 \h </w:instrText>
            </w:r>
            <w:r w:rsidR="001F4BB9">
              <w:rPr>
                <w:noProof/>
                <w:webHidden/>
              </w:rPr>
            </w:r>
            <w:r w:rsidR="001F4BB9">
              <w:rPr>
                <w:noProof/>
                <w:webHidden/>
              </w:rPr>
              <w:fldChar w:fldCharType="separate"/>
            </w:r>
            <w:r w:rsidR="001F4BB9">
              <w:rPr>
                <w:noProof/>
                <w:webHidden/>
              </w:rPr>
              <w:t>16</w:t>
            </w:r>
            <w:r w:rsidR="001F4BB9">
              <w:rPr>
                <w:noProof/>
                <w:webHidden/>
              </w:rPr>
              <w:fldChar w:fldCharType="end"/>
            </w:r>
          </w:hyperlink>
        </w:p>
        <w:p w:rsidR="001F4BB9" w:rsidRDefault="009168C1">
          <w:pPr>
            <w:pStyle w:val="TOC3"/>
            <w:rPr>
              <w:noProof/>
            </w:rPr>
          </w:pPr>
          <w:hyperlink w:anchor="_Toc480795988" w:history="1">
            <w:r w:rsidR="001F4BB9" w:rsidRPr="003C2944">
              <w:rPr>
                <w:rStyle w:val="Hyperlink"/>
                <w:rFonts w:eastAsia="Times New Roman"/>
                <w:noProof/>
              </w:rPr>
              <w:t>5.4.1</w:t>
            </w:r>
            <w:r w:rsidR="001F4BB9">
              <w:rPr>
                <w:noProof/>
              </w:rPr>
              <w:tab/>
            </w:r>
            <w:r w:rsidR="001F4BB9" w:rsidRPr="003C2944">
              <w:rPr>
                <w:rStyle w:val="Hyperlink"/>
                <w:rFonts w:eastAsia="Times New Roman"/>
                <w:noProof/>
              </w:rPr>
              <w:t>What it is</w:t>
            </w:r>
            <w:r w:rsidR="001F4BB9">
              <w:rPr>
                <w:noProof/>
                <w:webHidden/>
              </w:rPr>
              <w:tab/>
            </w:r>
            <w:r w:rsidR="001F4BB9">
              <w:rPr>
                <w:noProof/>
                <w:webHidden/>
              </w:rPr>
              <w:fldChar w:fldCharType="begin"/>
            </w:r>
            <w:r w:rsidR="001F4BB9">
              <w:rPr>
                <w:noProof/>
                <w:webHidden/>
              </w:rPr>
              <w:instrText xml:space="preserve"> PAGEREF _Toc480795988 \h </w:instrText>
            </w:r>
            <w:r w:rsidR="001F4BB9">
              <w:rPr>
                <w:noProof/>
                <w:webHidden/>
              </w:rPr>
            </w:r>
            <w:r w:rsidR="001F4BB9">
              <w:rPr>
                <w:noProof/>
                <w:webHidden/>
              </w:rPr>
              <w:fldChar w:fldCharType="separate"/>
            </w:r>
            <w:r w:rsidR="001F4BB9">
              <w:rPr>
                <w:noProof/>
                <w:webHidden/>
              </w:rPr>
              <w:t>16</w:t>
            </w:r>
            <w:r w:rsidR="001F4BB9">
              <w:rPr>
                <w:noProof/>
                <w:webHidden/>
              </w:rPr>
              <w:fldChar w:fldCharType="end"/>
            </w:r>
          </w:hyperlink>
        </w:p>
        <w:p w:rsidR="001F4BB9" w:rsidRDefault="009168C1">
          <w:pPr>
            <w:pStyle w:val="TOC3"/>
            <w:rPr>
              <w:noProof/>
            </w:rPr>
          </w:pPr>
          <w:hyperlink w:anchor="_Toc480795989" w:history="1">
            <w:r w:rsidR="001F4BB9" w:rsidRPr="003C2944">
              <w:rPr>
                <w:rStyle w:val="Hyperlink"/>
                <w:rFonts w:eastAsia="Times New Roman"/>
                <w:noProof/>
              </w:rPr>
              <w:t>5.4.2</w:t>
            </w:r>
            <w:r w:rsidR="001F4BB9">
              <w:rPr>
                <w:noProof/>
              </w:rPr>
              <w:tab/>
            </w:r>
            <w:r w:rsidR="001F4BB9" w:rsidRPr="003C2944">
              <w:rPr>
                <w:rStyle w:val="Hyperlink"/>
                <w:rFonts w:eastAsia="Times New Roman"/>
                <w:noProof/>
              </w:rPr>
              <w:t>What it is not</w:t>
            </w:r>
            <w:r w:rsidR="001F4BB9">
              <w:rPr>
                <w:noProof/>
                <w:webHidden/>
              </w:rPr>
              <w:tab/>
            </w:r>
            <w:r w:rsidR="001F4BB9">
              <w:rPr>
                <w:noProof/>
                <w:webHidden/>
              </w:rPr>
              <w:fldChar w:fldCharType="begin"/>
            </w:r>
            <w:r w:rsidR="001F4BB9">
              <w:rPr>
                <w:noProof/>
                <w:webHidden/>
              </w:rPr>
              <w:instrText xml:space="preserve"> PAGEREF _Toc480795989 \h </w:instrText>
            </w:r>
            <w:r w:rsidR="001F4BB9">
              <w:rPr>
                <w:noProof/>
                <w:webHidden/>
              </w:rPr>
            </w:r>
            <w:r w:rsidR="001F4BB9">
              <w:rPr>
                <w:noProof/>
                <w:webHidden/>
              </w:rPr>
              <w:fldChar w:fldCharType="separate"/>
            </w:r>
            <w:r w:rsidR="001F4BB9">
              <w:rPr>
                <w:noProof/>
                <w:webHidden/>
              </w:rPr>
              <w:t>16</w:t>
            </w:r>
            <w:r w:rsidR="001F4BB9">
              <w:rPr>
                <w:noProof/>
                <w:webHidden/>
              </w:rPr>
              <w:fldChar w:fldCharType="end"/>
            </w:r>
          </w:hyperlink>
        </w:p>
        <w:p w:rsidR="001F4BB9" w:rsidRDefault="009168C1">
          <w:pPr>
            <w:pStyle w:val="TOC1"/>
            <w:tabs>
              <w:tab w:val="left" w:pos="450"/>
              <w:tab w:val="right" w:leader="dot" w:pos="9350"/>
            </w:tabs>
            <w:rPr>
              <w:noProof/>
            </w:rPr>
          </w:pPr>
          <w:hyperlink w:anchor="_Toc480795990" w:history="1">
            <w:r w:rsidR="001F4BB9" w:rsidRPr="003C2944">
              <w:rPr>
                <w:rStyle w:val="Hyperlink"/>
                <w:noProof/>
              </w:rPr>
              <w:t>6</w:t>
            </w:r>
            <w:r w:rsidR="001F4BB9">
              <w:rPr>
                <w:noProof/>
              </w:rPr>
              <w:tab/>
            </w:r>
            <w:r w:rsidR="001F4BB9" w:rsidRPr="003C2944">
              <w:rPr>
                <w:rStyle w:val="Hyperlink"/>
                <w:noProof/>
              </w:rPr>
              <w:t>Institutions</w:t>
            </w:r>
            <w:r w:rsidR="001F4BB9">
              <w:rPr>
                <w:noProof/>
                <w:webHidden/>
              </w:rPr>
              <w:tab/>
            </w:r>
            <w:r w:rsidR="001F4BB9">
              <w:rPr>
                <w:noProof/>
                <w:webHidden/>
              </w:rPr>
              <w:fldChar w:fldCharType="begin"/>
            </w:r>
            <w:r w:rsidR="001F4BB9">
              <w:rPr>
                <w:noProof/>
                <w:webHidden/>
              </w:rPr>
              <w:instrText xml:space="preserve"> PAGEREF _Toc480795990 \h </w:instrText>
            </w:r>
            <w:r w:rsidR="001F4BB9">
              <w:rPr>
                <w:noProof/>
                <w:webHidden/>
              </w:rPr>
            </w:r>
            <w:r w:rsidR="001F4BB9">
              <w:rPr>
                <w:noProof/>
                <w:webHidden/>
              </w:rPr>
              <w:fldChar w:fldCharType="separate"/>
            </w:r>
            <w:r w:rsidR="001F4BB9">
              <w:rPr>
                <w:noProof/>
                <w:webHidden/>
              </w:rPr>
              <w:t>16</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91" w:history="1">
            <w:r w:rsidR="001F4BB9" w:rsidRPr="003C2944">
              <w:rPr>
                <w:rStyle w:val="Hyperlink"/>
                <w:noProof/>
              </w:rPr>
              <w:t>6.1</w:t>
            </w:r>
            <w:r w:rsidR="001F4BB9">
              <w:rPr>
                <w:noProof/>
              </w:rPr>
              <w:tab/>
            </w:r>
            <w:r w:rsidR="001F4BB9" w:rsidRPr="003C2944">
              <w:rPr>
                <w:rStyle w:val="Hyperlink"/>
                <w:noProof/>
              </w:rPr>
              <w:t>Liberal Arts Schools</w:t>
            </w:r>
            <w:r w:rsidR="001F4BB9">
              <w:rPr>
                <w:noProof/>
                <w:webHidden/>
              </w:rPr>
              <w:tab/>
            </w:r>
            <w:r w:rsidR="001F4BB9">
              <w:rPr>
                <w:noProof/>
                <w:webHidden/>
              </w:rPr>
              <w:fldChar w:fldCharType="begin"/>
            </w:r>
            <w:r w:rsidR="001F4BB9">
              <w:rPr>
                <w:noProof/>
                <w:webHidden/>
              </w:rPr>
              <w:instrText xml:space="preserve"> PAGEREF _Toc480795991 \h </w:instrText>
            </w:r>
            <w:r w:rsidR="001F4BB9">
              <w:rPr>
                <w:noProof/>
                <w:webHidden/>
              </w:rPr>
            </w:r>
            <w:r w:rsidR="001F4BB9">
              <w:rPr>
                <w:noProof/>
                <w:webHidden/>
              </w:rPr>
              <w:fldChar w:fldCharType="separate"/>
            </w:r>
            <w:r w:rsidR="001F4BB9">
              <w:rPr>
                <w:noProof/>
                <w:webHidden/>
              </w:rPr>
              <w:t>17</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92" w:history="1">
            <w:r w:rsidR="001F4BB9" w:rsidRPr="003C2944">
              <w:rPr>
                <w:rStyle w:val="Hyperlink"/>
                <w:noProof/>
              </w:rPr>
              <w:t>6.2</w:t>
            </w:r>
            <w:r w:rsidR="001F4BB9">
              <w:rPr>
                <w:noProof/>
              </w:rPr>
              <w:tab/>
            </w:r>
            <w:r w:rsidR="001F4BB9" w:rsidRPr="003C2944">
              <w:rPr>
                <w:rStyle w:val="Hyperlink"/>
                <w:noProof/>
              </w:rPr>
              <w:t>Research Schools</w:t>
            </w:r>
            <w:r w:rsidR="001F4BB9">
              <w:rPr>
                <w:noProof/>
                <w:webHidden/>
              </w:rPr>
              <w:tab/>
            </w:r>
            <w:r w:rsidR="001F4BB9">
              <w:rPr>
                <w:noProof/>
                <w:webHidden/>
              </w:rPr>
              <w:fldChar w:fldCharType="begin"/>
            </w:r>
            <w:r w:rsidR="001F4BB9">
              <w:rPr>
                <w:noProof/>
                <w:webHidden/>
              </w:rPr>
              <w:instrText xml:space="preserve"> PAGEREF _Toc480795992 \h </w:instrText>
            </w:r>
            <w:r w:rsidR="001F4BB9">
              <w:rPr>
                <w:noProof/>
                <w:webHidden/>
              </w:rPr>
            </w:r>
            <w:r w:rsidR="001F4BB9">
              <w:rPr>
                <w:noProof/>
                <w:webHidden/>
              </w:rPr>
              <w:fldChar w:fldCharType="separate"/>
            </w:r>
            <w:r w:rsidR="001F4BB9">
              <w:rPr>
                <w:noProof/>
                <w:webHidden/>
              </w:rPr>
              <w:t>17</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93" w:history="1">
            <w:r w:rsidR="001F4BB9" w:rsidRPr="003C2944">
              <w:rPr>
                <w:rStyle w:val="Hyperlink"/>
                <w:noProof/>
              </w:rPr>
              <w:t>6.3</w:t>
            </w:r>
            <w:r w:rsidR="001F4BB9">
              <w:rPr>
                <w:noProof/>
              </w:rPr>
              <w:tab/>
            </w:r>
            <w:r w:rsidR="001F4BB9" w:rsidRPr="003C2944">
              <w:rPr>
                <w:rStyle w:val="Hyperlink"/>
                <w:noProof/>
              </w:rPr>
              <w:t>Other</w:t>
            </w:r>
            <w:r w:rsidR="001F4BB9">
              <w:rPr>
                <w:noProof/>
                <w:webHidden/>
              </w:rPr>
              <w:tab/>
            </w:r>
            <w:r w:rsidR="001F4BB9">
              <w:rPr>
                <w:noProof/>
                <w:webHidden/>
              </w:rPr>
              <w:fldChar w:fldCharType="begin"/>
            </w:r>
            <w:r w:rsidR="001F4BB9">
              <w:rPr>
                <w:noProof/>
                <w:webHidden/>
              </w:rPr>
              <w:instrText xml:space="preserve"> PAGEREF _Toc480795993 \h </w:instrText>
            </w:r>
            <w:r w:rsidR="001F4BB9">
              <w:rPr>
                <w:noProof/>
                <w:webHidden/>
              </w:rPr>
            </w:r>
            <w:r w:rsidR="001F4BB9">
              <w:rPr>
                <w:noProof/>
                <w:webHidden/>
              </w:rPr>
              <w:fldChar w:fldCharType="separate"/>
            </w:r>
            <w:r w:rsidR="001F4BB9">
              <w:rPr>
                <w:noProof/>
                <w:webHidden/>
              </w:rPr>
              <w:t>17</w:t>
            </w:r>
            <w:r w:rsidR="001F4BB9">
              <w:rPr>
                <w:noProof/>
                <w:webHidden/>
              </w:rPr>
              <w:fldChar w:fldCharType="end"/>
            </w:r>
          </w:hyperlink>
        </w:p>
        <w:p w:rsidR="001F4BB9" w:rsidRDefault="009168C1">
          <w:pPr>
            <w:pStyle w:val="TOC1"/>
            <w:tabs>
              <w:tab w:val="left" w:pos="450"/>
              <w:tab w:val="right" w:leader="dot" w:pos="9350"/>
            </w:tabs>
            <w:rPr>
              <w:noProof/>
            </w:rPr>
          </w:pPr>
          <w:hyperlink w:anchor="_Toc480795994" w:history="1">
            <w:r w:rsidR="001F4BB9" w:rsidRPr="003C2944">
              <w:rPr>
                <w:rStyle w:val="Hyperlink"/>
                <w:noProof/>
              </w:rPr>
              <w:t>7</w:t>
            </w:r>
            <w:r w:rsidR="001F4BB9">
              <w:rPr>
                <w:noProof/>
              </w:rPr>
              <w:tab/>
            </w:r>
            <w:r w:rsidR="001F4BB9" w:rsidRPr="003C2944">
              <w:rPr>
                <w:rStyle w:val="Hyperlink"/>
                <w:noProof/>
              </w:rPr>
              <w:t>Access to Economics</w:t>
            </w:r>
            <w:r w:rsidR="001F4BB9">
              <w:rPr>
                <w:noProof/>
                <w:webHidden/>
              </w:rPr>
              <w:tab/>
            </w:r>
            <w:r w:rsidR="001F4BB9">
              <w:rPr>
                <w:noProof/>
                <w:webHidden/>
              </w:rPr>
              <w:fldChar w:fldCharType="begin"/>
            </w:r>
            <w:r w:rsidR="001F4BB9">
              <w:rPr>
                <w:noProof/>
                <w:webHidden/>
              </w:rPr>
              <w:instrText xml:space="preserve"> PAGEREF _Toc480795994 \h </w:instrText>
            </w:r>
            <w:r w:rsidR="001F4BB9">
              <w:rPr>
                <w:noProof/>
                <w:webHidden/>
              </w:rPr>
            </w:r>
            <w:r w:rsidR="001F4BB9">
              <w:rPr>
                <w:noProof/>
                <w:webHidden/>
              </w:rPr>
              <w:fldChar w:fldCharType="separate"/>
            </w:r>
            <w:r w:rsidR="001F4BB9">
              <w:rPr>
                <w:noProof/>
                <w:webHidden/>
              </w:rPr>
              <w:t>18</w:t>
            </w:r>
            <w:r w:rsidR="001F4BB9">
              <w:rPr>
                <w:noProof/>
                <w:webHidden/>
              </w:rPr>
              <w:fldChar w:fldCharType="end"/>
            </w:r>
          </w:hyperlink>
        </w:p>
        <w:p w:rsidR="001F4BB9" w:rsidRDefault="009168C1">
          <w:pPr>
            <w:pStyle w:val="TOC1"/>
            <w:tabs>
              <w:tab w:val="left" w:pos="450"/>
              <w:tab w:val="right" w:leader="dot" w:pos="9350"/>
            </w:tabs>
            <w:rPr>
              <w:noProof/>
            </w:rPr>
          </w:pPr>
          <w:hyperlink w:anchor="_Toc480795995" w:history="1">
            <w:r w:rsidR="001F4BB9" w:rsidRPr="003C2944">
              <w:rPr>
                <w:rStyle w:val="Hyperlink"/>
                <w:noProof/>
              </w:rPr>
              <w:t>8</w:t>
            </w:r>
            <w:r w:rsidR="001F4BB9">
              <w:rPr>
                <w:noProof/>
              </w:rPr>
              <w:tab/>
            </w:r>
            <w:r w:rsidR="001F4BB9" w:rsidRPr="003C2944">
              <w:rPr>
                <w:rStyle w:val="Hyperlink"/>
                <w:noProof/>
              </w:rPr>
              <w:t>Minnesota Citizenship</w:t>
            </w:r>
            <w:r w:rsidR="001F4BB9">
              <w:rPr>
                <w:noProof/>
                <w:webHidden/>
              </w:rPr>
              <w:tab/>
            </w:r>
            <w:r w:rsidR="001F4BB9">
              <w:rPr>
                <w:noProof/>
                <w:webHidden/>
              </w:rPr>
              <w:fldChar w:fldCharType="begin"/>
            </w:r>
            <w:r w:rsidR="001F4BB9">
              <w:rPr>
                <w:noProof/>
                <w:webHidden/>
              </w:rPr>
              <w:instrText xml:space="preserve"> PAGEREF _Toc480795995 \h </w:instrText>
            </w:r>
            <w:r w:rsidR="001F4BB9">
              <w:rPr>
                <w:noProof/>
                <w:webHidden/>
              </w:rPr>
            </w:r>
            <w:r w:rsidR="001F4BB9">
              <w:rPr>
                <w:noProof/>
                <w:webHidden/>
              </w:rPr>
              <w:fldChar w:fldCharType="separate"/>
            </w:r>
            <w:r w:rsidR="001F4BB9">
              <w:rPr>
                <w:noProof/>
                <w:webHidden/>
              </w:rPr>
              <w:t>18</w:t>
            </w:r>
            <w:r w:rsidR="001F4BB9">
              <w:rPr>
                <w:noProof/>
                <w:webHidden/>
              </w:rPr>
              <w:fldChar w:fldCharType="end"/>
            </w:r>
          </w:hyperlink>
        </w:p>
        <w:p w:rsidR="001F4BB9" w:rsidRDefault="009168C1">
          <w:pPr>
            <w:pStyle w:val="TOC1"/>
            <w:tabs>
              <w:tab w:val="left" w:pos="450"/>
              <w:tab w:val="right" w:leader="dot" w:pos="9350"/>
            </w:tabs>
            <w:rPr>
              <w:noProof/>
            </w:rPr>
          </w:pPr>
          <w:hyperlink w:anchor="_Toc480795996" w:history="1">
            <w:r w:rsidR="001F4BB9" w:rsidRPr="003C2944">
              <w:rPr>
                <w:rStyle w:val="Hyperlink"/>
                <w:noProof/>
              </w:rPr>
              <w:t>9</w:t>
            </w:r>
            <w:r w:rsidR="001F4BB9">
              <w:rPr>
                <w:noProof/>
              </w:rPr>
              <w:tab/>
            </w:r>
            <w:r w:rsidR="001F4BB9" w:rsidRPr="003C2944">
              <w:rPr>
                <w:rStyle w:val="Hyperlink"/>
                <w:noProof/>
              </w:rPr>
              <w:t>Short Term Career</w:t>
            </w:r>
            <w:r w:rsidR="001F4BB9">
              <w:rPr>
                <w:noProof/>
                <w:webHidden/>
              </w:rPr>
              <w:tab/>
            </w:r>
            <w:r w:rsidR="001F4BB9">
              <w:rPr>
                <w:noProof/>
                <w:webHidden/>
              </w:rPr>
              <w:fldChar w:fldCharType="begin"/>
            </w:r>
            <w:r w:rsidR="001F4BB9">
              <w:rPr>
                <w:noProof/>
                <w:webHidden/>
              </w:rPr>
              <w:instrText xml:space="preserve"> PAGEREF _Toc480795996 \h </w:instrText>
            </w:r>
            <w:r w:rsidR="001F4BB9">
              <w:rPr>
                <w:noProof/>
                <w:webHidden/>
              </w:rPr>
            </w:r>
            <w:r w:rsidR="001F4BB9">
              <w:rPr>
                <w:noProof/>
                <w:webHidden/>
              </w:rPr>
              <w:fldChar w:fldCharType="separate"/>
            </w:r>
            <w:r w:rsidR="001F4BB9">
              <w:rPr>
                <w:noProof/>
                <w:webHidden/>
              </w:rPr>
              <w:t>18</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97" w:history="1">
            <w:r w:rsidR="001F4BB9" w:rsidRPr="003C2944">
              <w:rPr>
                <w:rStyle w:val="Hyperlink"/>
                <w:rFonts w:eastAsia="Times New Roman"/>
                <w:noProof/>
              </w:rPr>
              <w:t>9.1</w:t>
            </w:r>
            <w:r w:rsidR="001F4BB9">
              <w:rPr>
                <w:noProof/>
              </w:rPr>
              <w:tab/>
            </w:r>
            <w:r w:rsidR="001F4BB9" w:rsidRPr="003C2944">
              <w:rPr>
                <w:rStyle w:val="Hyperlink"/>
                <w:rFonts w:eastAsia="Times New Roman"/>
                <w:noProof/>
              </w:rPr>
              <w:t>Top Heavy Institutions</w:t>
            </w:r>
            <w:r w:rsidR="001F4BB9">
              <w:rPr>
                <w:noProof/>
                <w:webHidden/>
              </w:rPr>
              <w:tab/>
            </w:r>
            <w:r w:rsidR="001F4BB9">
              <w:rPr>
                <w:noProof/>
                <w:webHidden/>
              </w:rPr>
              <w:fldChar w:fldCharType="begin"/>
            </w:r>
            <w:r w:rsidR="001F4BB9">
              <w:rPr>
                <w:noProof/>
                <w:webHidden/>
              </w:rPr>
              <w:instrText xml:space="preserve"> PAGEREF _Toc480795997 \h </w:instrText>
            </w:r>
            <w:r w:rsidR="001F4BB9">
              <w:rPr>
                <w:noProof/>
                <w:webHidden/>
              </w:rPr>
            </w:r>
            <w:r w:rsidR="001F4BB9">
              <w:rPr>
                <w:noProof/>
                <w:webHidden/>
              </w:rPr>
              <w:fldChar w:fldCharType="separate"/>
            </w:r>
            <w:r w:rsidR="001F4BB9">
              <w:rPr>
                <w:noProof/>
                <w:webHidden/>
              </w:rPr>
              <w:t>18</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98" w:history="1">
            <w:r w:rsidR="001F4BB9" w:rsidRPr="003C2944">
              <w:rPr>
                <w:rStyle w:val="Hyperlink"/>
                <w:rFonts w:eastAsia="Times New Roman"/>
                <w:noProof/>
              </w:rPr>
              <w:t>9.2</w:t>
            </w:r>
            <w:r w:rsidR="001F4BB9">
              <w:rPr>
                <w:noProof/>
              </w:rPr>
              <w:tab/>
            </w:r>
            <w:r w:rsidR="001F4BB9" w:rsidRPr="003C2944">
              <w:rPr>
                <w:rStyle w:val="Hyperlink"/>
                <w:rFonts w:eastAsia="Times New Roman"/>
                <w:noProof/>
              </w:rPr>
              <w:t>Geography</w:t>
            </w:r>
            <w:r w:rsidR="001F4BB9">
              <w:rPr>
                <w:noProof/>
                <w:webHidden/>
              </w:rPr>
              <w:tab/>
            </w:r>
            <w:r w:rsidR="001F4BB9">
              <w:rPr>
                <w:noProof/>
                <w:webHidden/>
              </w:rPr>
              <w:fldChar w:fldCharType="begin"/>
            </w:r>
            <w:r w:rsidR="001F4BB9">
              <w:rPr>
                <w:noProof/>
                <w:webHidden/>
              </w:rPr>
              <w:instrText xml:space="preserve"> PAGEREF _Toc480795998 \h </w:instrText>
            </w:r>
            <w:r w:rsidR="001F4BB9">
              <w:rPr>
                <w:noProof/>
                <w:webHidden/>
              </w:rPr>
            </w:r>
            <w:r w:rsidR="001F4BB9">
              <w:rPr>
                <w:noProof/>
                <w:webHidden/>
              </w:rPr>
              <w:fldChar w:fldCharType="separate"/>
            </w:r>
            <w:r w:rsidR="001F4BB9">
              <w:rPr>
                <w:noProof/>
                <w:webHidden/>
              </w:rPr>
              <w:t>18</w:t>
            </w:r>
            <w:r w:rsidR="001F4BB9">
              <w:rPr>
                <w:noProof/>
                <w:webHidden/>
              </w:rPr>
              <w:fldChar w:fldCharType="end"/>
            </w:r>
          </w:hyperlink>
        </w:p>
        <w:p w:rsidR="001F4BB9" w:rsidRDefault="009168C1">
          <w:pPr>
            <w:pStyle w:val="TOC2"/>
            <w:tabs>
              <w:tab w:val="left" w:pos="880"/>
              <w:tab w:val="right" w:leader="dot" w:pos="9350"/>
            </w:tabs>
            <w:rPr>
              <w:noProof/>
            </w:rPr>
          </w:pPr>
          <w:hyperlink w:anchor="_Toc480795999" w:history="1">
            <w:r w:rsidR="001F4BB9" w:rsidRPr="003C2944">
              <w:rPr>
                <w:rStyle w:val="Hyperlink"/>
                <w:rFonts w:eastAsia="Times New Roman"/>
                <w:noProof/>
              </w:rPr>
              <w:t>9.3</w:t>
            </w:r>
            <w:r w:rsidR="001F4BB9">
              <w:rPr>
                <w:noProof/>
              </w:rPr>
              <w:tab/>
            </w:r>
            <w:r w:rsidR="001F4BB9" w:rsidRPr="003C2944">
              <w:rPr>
                <w:rStyle w:val="Hyperlink"/>
                <w:rFonts w:eastAsia="Times New Roman"/>
                <w:noProof/>
              </w:rPr>
              <w:t>Students</w:t>
            </w:r>
            <w:r w:rsidR="001F4BB9">
              <w:rPr>
                <w:noProof/>
                <w:webHidden/>
              </w:rPr>
              <w:tab/>
            </w:r>
            <w:r w:rsidR="001F4BB9">
              <w:rPr>
                <w:noProof/>
                <w:webHidden/>
              </w:rPr>
              <w:fldChar w:fldCharType="begin"/>
            </w:r>
            <w:r w:rsidR="001F4BB9">
              <w:rPr>
                <w:noProof/>
                <w:webHidden/>
              </w:rPr>
              <w:instrText xml:space="preserve"> PAGEREF _Toc480795999 \h </w:instrText>
            </w:r>
            <w:r w:rsidR="001F4BB9">
              <w:rPr>
                <w:noProof/>
                <w:webHidden/>
              </w:rPr>
            </w:r>
            <w:r w:rsidR="001F4BB9">
              <w:rPr>
                <w:noProof/>
                <w:webHidden/>
              </w:rPr>
              <w:fldChar w:fldCharType="separate"/>
            </w:r>
            <w:r w:rsidR="001F4BB9">
              <w:rPr>
                <w:noProof/>
                <w:webHidden/>
              </w:rPr>
              <w:t>19</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00" w:history="1">
            <w:r w:rsidR="001F4BB9" w:rsidRPr="003C2944">
              <w:rPr>
                <w:rStyle w:val="Hyperlink"/>
                <w:noProof/>
              </w:rPr>
              <w:t>10</w:t>
            </w:r>
            <w:r w:rsidR="001F4BB9">
              <w:rPr>
                <w:noProof/>
              </w:rPr>
              <w:tab/>
            </w:r>
            <w:r w:rsidR="001F4BB9" w:rsidRPr="003C2944">
              <w:rPr>
                <w:rStyle w:val="Hyperlink"/>
                <w:noProof/>
              </w:rPr>
              <w:t>Questions</w:t>
            </w:r>
            <w:r w:rsidR="001F4BB9">
              <w:rPr>
                <w:noProof/>
                <w:webHidden/>
              </w:rPr>
              <w:tab/>
            </w:r>
            <w:r w:rsidR="001F4BB9">
              <w:rPr>
                <w:noProof/>
                <w:webHidden/>
              </w:rPr>
              <w:fldChar w:fldCharType="begin"/>
            </w:r>
            <w:r w:rsidR="001F4BB9">
              <w:rPr>
                <w:noProof/>
                <w:webHidden/>
              </w:rPr>
              <w:instrText xml:space="preserve"> PAGEREF _Toc480796000 \h </w:instrText>
            </w:r>
            <w:r w:rsidR="001F4BB9">
              <w:rPr>
                <w:noProof/>
                <w:webHidden/>
              </w:rPr>
            </w:r>
            <w:r w:rsidR="001F4BB9">
              <w:rPr>
                <w:noProof/>
                <w:webHidden/>
              </w:rPr>
              <w:fldChar w:fldCharType="separate"/>
            </w:r>
            <w:r w:rsidR="001F4BB9">
              <w:rPr>
                <w:noProof/>
                <w:webHidden/>
              </w:rPr>
              <w:t>19</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01" w:history="1">
            <w:r w:rsidR="001F4BB9" w:rsidRPr="003C2944">
              <w:rPr>
                <w:rStyle w:val="Hyperlink"/>
                <w:rFonts w:eastAsia="Times New Roman"/>
                <w:noProof/>
              </w:rPr>
              <w:t>10.1</w:t>
            </w:r>
            <w:r w:rsidR="001F4BB9">
              <w:rPr>
                <w:noProof/>
              </w:rPr>
              <w:tab/>
            </w:r>
            <w:r w:rsidR="001F4BB9" w:rsidRPr="003C2944">
              <w:rPr>
                <w:rStyle w:val="Hyperlink"/>
                <w:rFonts w:eastAsia="Times New Roman"/>
                <w:noProof/>
              </w:rPr>
              <w:t>Where is my comparative advantage?</w:t>
            </w:r>
            <w:r w:rsidR="001F4BB9">
              <w:rPr>
                <w:noProof/>
                <w:webHidden/>
              </w:rPr>
              <w:tab/>
            </w:r>
            <w:r w:rsidR="001F4BB9">
              <w:rPr>
                <w:noProof/>
                <w:webHidden/>
              </w:rPr>
              <w:fldChar w:fldCharType="begin"/>
            </w:r>
            <w:r w:rsidR="001F4BB9">
              <w:rPr>
                <w:noProof/>
                <w:webHidden/>
              </w:rPr>
              <w:instrText xml:space="preserve"> PAGEREF _Toc480796001 \h </w:instrText>
            </w:r>
            <w:r w:rsidR="001F4BB9">
              <w:rPr>
                <w:noProof/>
                <w:webHidden/>
              </w:rPr>
            </w:r>
            <w:r w:rsidR="001F4BB9">
              <w:rPr>
                <w:noProof/>
                <w:webHidden/>
              </w:rPr>
              <w:fldChar w:fldCharType="separate"/>
            </w:r>
            <w:r w:rsidR="001F4BB9">
              <w:rPr>
                <w:noProof/>
                <w:webHidden/>
              </w:rPr>
              <w:t>19</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02" w:history="1">
            <w:r w:rsidR="001F4BB9" w:rsidRPr="003C2944">
              <w:rPr>
                <w:rStyle w:val="Hyperlink"/>
                <w:rFonts w:eastAsia="Times New Roman"/>
                <w:noProof/>
              </w:rPr>
              <w:t>10.2</w:t>
            </w:r>
            <w:r w:rsidR="001F4BB9">
              <w:rPr>
                <w:noProof/>
              </w:rPr>
              <w:tab/>
            </w:r>
            <w:r w:rsidR="001F4BB9" w:rsidRPr="003C2944">
              <w:rPr>
                <w:rStyle w:val="Hyperlink"/>
                <w:rFonts w:eastAsia="Times New Roman"/>
                <w:noProof/>
              </w:rPr>
              <w:t>Where am I going to be limited by access to data?</w:t>
            </w:r>
            <w:r w:rsidR="001F4BB9">
              <w:rPr>
                <w:noProof/>
                <w:webHidden/>
              </w:rPr>
              <w:tab/>
            </w:r>
            <w:r w:rsidR="001F4BB9">
              <w:rPr>
                <w:noProof/>
                <w:webHidden/>
              </w:rPr>
              <w:fldChar w:fldCharType="begin"/>
            </w:r>
            <w:r w:rsidR="001F4BB9">
              <w:rPr>
                <w:noProof/>
                <w:webHidden/>
              </w:rPr>
              <w:instrText xml:space="preserve"> PAGEREF _Toc480796002 \h </w:instrText>
            </w:r>
            <w:r w:rsidR="001F4BB9">
              <w:rPr>
                <w:noProof/>
                <w:webHidden/>
              </w:rPr>
            </w:r>
            <w:r w:rsidR="001F4BB9">
              <w:rPr>
                <w:noProof/>
                <w:webHidden/>
              </w:rPr>
              <w:fldChar w:fldCharType="separate"/>
            </w:r>
            <w:r w:rsidR="001F4BB9">
              <w:rPr>
                <w:noProof/>
                <w:webHidden/>
              </w:rPr>
              <w:t>19</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03" w:history="1">
            <w:r w:rsidR="001F4BB9" w:rsidRPr="003C2944">
              <w:rPr>
                <w:rStyle w:val="Hyperlink"/>
                <w:rFonts w:eastAsia="Times New Roman"/>
                <w:noProof/>
              </w:rPr>
              <w:t>10.3</w:t>
            </w:r>
            <w:r w:rsidR="001F4BB9">
              <w:rPr>
                <w:noProof/>
              </w:rPr>
              <w:tab/>
            </w:r>
            <w:r w:rsidR="001F4BB9" w:rsidRPr="003C2944">
              <w:rPr>
                <w:rStyle w:val="Hyperlink"/>
                <w:rFonts w:eastAsia="Times New Roman"/>
                <w:noProof/>
              </w:rPr>
              <w:t>How can I be certain I don’t back the wrong horse</w:t>
            </w:r>
            <w:r w:rsidR="001F4BB9">
              <w:rPr>
                <w:noProof/>
                <w:webHidden/>
              </w:rPr>
              <w:tab/>
            </w:r>
            <w:r w:rsidR="001F4BB9">
              <w:rPr>
                <w:noProof/>
                <w:webHidden/>
              </w:rPr>
              <w:fldChar w:fldCharType="begin"/>
            </w:r>
            <w:r w:rsidR="001F4BB9">
              <w:rPr>
                <w:noProof/>
                <w:webHidden/>
              </w:rPr>
              <w:instrText xml:space="preserve"> PAGEREF _Toc480796003 \h </w:instrText>
            </w:r>
            <w:r w:rsidR="001F4BB9">
              <w:rPr>
                <w:noProof/>
                <w:webHidden/>
              </w:rPr>
            </w:r>
            <w:r w:rsidR="001F4BB9">
              <w:rPr>
                <w:noProof/>
                <w:webHidden/>
              </w:rPr>
              <w:fldChar w:fldCharType="separate"/>
            </w:r>
            <w:r w:rsidR="001F4BB9">
              <w:rPr>
                <w:noProof/>
                <w:webHidden/>
              </w:rPr>
              <w:t>19</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04" w:history="1">
            <w:r w:rsidR="001F4BB9" w:rsidRPr="003C2944">
              <w:rPr>
                <w:rStyle w:val="Hyperlink"/>
                <w:rFonts w:eastAsia="Times New Roman"/>
                <w:noProof/>
              </w:rPr>
              <w:t>10.4</w:t>
            </w:r>
            <w:r w:rsidR="001F4BB9">
              <w:rPr>
                <w:noProof/>
              </w:rPr>
              <w:tab/>
            </w:r>
            <w:r w:rsidR="001F4BB9" w:rsidRPr="003C2944">
              <w:rPr>
                <w:rStyle w:val="Hyperlink"/>
                <w:rFonts w:eastAsia="Times New Roman"/>
                <w:noProof/>
              </w:rPr>
              <w:t>The answer is always do more of everything, how do I make the best use of my time?</w:t>
            </w:r>
            <w:r w:rsidR="001F4BB9">
              <w:rPr>
                <w:noProof/>
                <w:webHidden/>
              </w:rPr>
              <w:tab/>
            </w:r>
            <w:r w:rsidR="001F4BB9">
              <w:rPr>
                <w:noProof/>
                <w:webHidden/>
              </w:rPr>
              <w:fldChar w:fldCharType="begin"/>
            </w:r>
            <w:r w:rsidR="001F4BB9">
              <w:rPr>
                <w:noProof/>
                <w:webHidden/>
              </w:rPr>
              <w:instrText xml:space="preserve"> PAGEREF _Toc480796004 \h </w:instrText>
            </w:r>
            <w:r w:rsidR="001F4BB9">
              <w:rPr>
                <w:noProof/>
                <w:webHidden/>
              </w:rPr>
            </w:r>
            <w:r w:rsidR="001F4BB9">
              <w:rPr>
                <w:noProof/>
                <w:webHidden/>
              </w:rPr>
              <w:fldChar w:fldCharType="separate"/>
            </w:r>
            <w:r w:rsidR="001F4BB9">
              <w:rPr>
                <w:noProof/>
                <w:webHidden/>
              </w:rPr>
              <w:t>19</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05" w:history="1">
            <w:r w:rsidR="001F4BB9" w:rsidRPr="003C2944">
              <w:rPr>
                <w:rStyle w:val="Hyperlink"/>
                <w:noProof/>
              </w:rPr>
              <w:t>11</w:t>
            </w:r>
            <w:r w:rsidR="001F4BB9">
              <w:rPr>
                <w:noProof/>
              </w:rPr>
              <w:tab/>
            </w:r>
            <w:r w:rsidR="001F4BB9" w:rsidRPr="003C2944">
              <w:rPr>
                <w:rStyle w:val="Hyperlink"/>
                <w:noProof/>
              </w:rPr>
              <w:t>Post Doc</w:t>
            </w:r>
            <w:r w:rsidR="001F4BB9">
              <w:rPr>
                <w:noProof/>
                <w:webHidden/>
              </w:rPr>
              <w:tab/>
            </w:r>
            <w:r w:rsidR="001F4BB9">
              <w:rPr>
                <w:noProof/>
                <w:webHidden/>
              </w:rPr>
              <w:fldChar w:fldCharType="begin"/>
            </w:r>
            <w:r w:rsidR="001F4BB9">
              <w:rPr>
                <w:noProof/>
                <w:webHidden/>
              </w:rPr>
              <w:instrText xml:space="preserve"> PAGEREF _Toc480796005 \h </w:instrText>
            </w:r>
            <w:r w:rsidR="001F4BB9">
              <w:rPr>
                <w:noProof/>
                <w:webHidden/>
              </w:rPr>
            </w:r>
            <w:r w:rsidR="001F4BB9">
              <w:rPr>
                <w:noProof/>
                <w:webHidden/>
              </w:rPr>
              <w:fldChar w:fldCharType="separate"/>
            </w:r>
            <w:r w:rsidR="001F4BB9">
              <w:rPr>
                <w:noProof/>
                <w:webHidden/>
              </w:rPr>
              <w:t>20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06" w:history="1">
            <w:r w:rsidR="001F4BB9" w:rsidRPr="003C2944">
              <w:rPr>
                <w:rStyle w:val="Hyperlink"/>
                <w:rFonts w:eastAsia="Times New Roman"/>
                <w:noProof/>
              </w:rPr>
              <w:t>11.1</w:t>
            </w:r>
            <w:r w:rsidR="001F4BB9">
              <w:rPr>
                <w:noProof/>
              </w:rPr>
              <w:tab/>
            </w:r>
            <w:r w:rsidR="001F4BB9" w:rsidRPr="003C2944">
              <w:rPr>
                <w:rStyle w:val="Hyperlink"/>
                <w:rFonts w:eastAsia="Times New Roman"/>
                <w:noProof/>
              </w:rPr>
              <w:t>What research can I be a part of to grow exposure to policy?</w:t>
            </w:r>
            <w:r w:rsidR="001F4BB9">
              <w:rPr>
                <w:noProof/>
                <w:webHidden/>
              </w:rPr>
              <w:tab/>
            </w:r>
            <w:r w:rsidR="001F4BB9">
              <w:rPr>
                <w:noProof/>
                <w:webHidden/>
              </w:rPr>
              <w:fldChar w:fldCharType="begin"/>
            </w:r>
            <w:r w:rsidR="001F4BB9">
              <w:rPr>
                <w:noProof/>
                <w:webHidden/>
              </w:rPr>
              <w:instrText xml:space="preserve"> PAGEREF _Toc480796006 \h </w:instrText>
            </w:r>
            <w:r w:rsidR="001F4BB9">
              <w:rPr>
                <w:noProof/>
                <w:webHidden/>
              </w:rPr>
            </w:r>
            <w:r w:rsidR="001F4BB9">
              <w:rPr>
                <w:noProof/>
                <w:webHidden/>
              </w:rPr>
              <w:fldChar w:fldCharType="separate"/>
            </w:r>
            <w:r w:rsidR="001F4BB9">
              <w:rPr>
                <w:noProof/>
                <w:webHidden/>
              </w:rPr>
              <w:t>20</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07" w:history="1">
            <w:r w:rsidR="001F4BB9" w:rsidRPr="003C2944">
              <w:rPr>
                <w:rStyle w:val="Hyperlink"/>
                <w:noProof/>
              </w:rPr>
              <w:t>12</w:t>
            </w:r>
            <w:r w:rsidR="001F4BB9">
              <w:rPr>
                <w:noProof/>
              </w:rPr>
              <w:tab/>
            </w:r>
            <w:r w:rsidR="001F4BB9" w:rsidRPr="003C2944">
              <w:rPr>
                <w:rStyle w:val="Hyperlink"/>
                <w:noProof/>
              </w:rPr>
              <w:t>Dissertation</w:t>
            </w:r>
            <w:r w:rsidR="001F4BB9">
              <w:rPr>
                <w:noProof/>
                <w:webHidden/>
              </w:rPr>
              <w:tab/>
            </w:r>
            <w:r w:rsidR="001F4BB9">
              <w:rPr>
                <w:noProof/>
                <w:webHidden/>
              </w:rPr>
              <w:fldChar w:fldCharType="begin"/>
            </w:r>
            <w:r w:rsidR="001F4BB9">
              <w:rPr>
                <w:noProof/>
                <w:webHidden/>
              </w:rPr>
              <w:instrText xml:space="preserve"> PAGEREF _Toc480796007 \h </w:instrText>
            </w:r>
            <w:r w:rsidR="001F4BB9">
              <w:rPr>
                <w:noProof/>
                <w:webHidden/>
              </w:rPr>
            </w:r>
            <w:r w:rsidR="001F4BB9">
              <w:rPr>
                <w:noProof/>
                <w:webHidden/>
              </w:rPr>
              <w:fldChar w:fldCharType="separate"/>
            </w:r>
            <w:r w:rsidR="001F4BB9">
              <w:rPr>
                <w:noProof/>
                <w:webHidden/>
              </w:rPr>
              <w:t>20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08" w:history="1">
            <w:r w:rsidR="001F4BB9" w:rsidRPr="003C2944">
              <w:rPr>
                <w:rStyle w:val="Hyperlink"/>
                <w:rFonts w:eastAsia="Times New Roman"/>
                <w:noProof/>
              </w:rPr>
              <w:t>12.1</w:t>
            </w:r>
            <w:r w:rsidR="001F4BB9">
              <w:rPr>
                <w:noProof/>
              </w:rPr>
              <w:tab/>
            </w:r>
            <w:r w:rsidR="001F4BB9" w:rsidRPr="003C2944">
              <w:rPr>
                <w:rStyle w:val="Hyperlink"/>
                <w:rFonts w:eastAsia="Times New Roman"/>
                <w:noProof/>
              </w:rPr>
              <w:t>Topics</w:t>
            </w:r>
            <w:r w:rsidR="001F4BB9">
              <w:rPr>
                <w:noProof/>
                <w:webHidden/>
              </w:rPr>
              <w:tab/>
            </w:r>
            <w:r w:rsidR="001F4BB9">
              <w:rPr>
                <w:noProof/>
                <w:webHidden/>
              </w:rPr>
              <w:fldChar w:fldCharType="begin"/>
            </w:r>
            <w:r w:rsidR="001F4BB9">
              <w:rPr>
                <w:noProof/>
                <w:webHidden/>
              </w:rPr>
              <w:instrText xml:space="preserve"> PAGEREF _Toc480796008 \h </w:instrText>
            </w:r>
            <w:r w:rsidR="001F4BB9">
              <w:rPr>
                <w:noProof/>
                <w:webHidden/>
              </w:rPr>
            </w:r>
            <w:r w:rsidR="001F4BB9">
              <w:rPr>
                <w:noProof/>
                <w:webHidden/>
              </w:rPr>
              <w:fldChar w:fldCharType="separate"/>
            </w:r>
            <w:r w:rsidR="001F4BB9">
              <w:rPr>
                <w:noProof/>
                <w:webHidden/>
              </w:rPr>
              <w:t>20</w:t>
            </w:r>
            <w:r w:rsidR="001F4BB9">
              <w:rPr>
                <w:noProof/>
                <w:webHidden/>
              </w:rPr>
              <w:fldChar w:fldCharType="end"/>
            </w:r>
          </w:hyperlink>
        </w:p>
        <w:p w:rsidR="001F4BB9" w:rsidRDefault="009168C1">
          <w:pPr>
            <w:pStyle w:val="TOC3"/>
            <w:rPr>
              <w:noProof/>
            </w:rPr>
          </w:pPr>
          <w:hyperlink w:anchor="_Toc480796009" w:history="1">
            <w:r w:rsidR="001F4BB9" w:rsidRPr="003C2944">
              <w:rPr>
                <w:rStyle w:val="Hyperlink"/>
                <w:rFonts w:eastAsia="Times New Roman"/>
                <w:noProof/>
              </w:rPr>
              <w:t>12.1.1</w:t>
            </w:r>
            <w:r w:rsidR="001F4BB9">
              <w:rPr>
                <w:noProof/>
              </w:rPr>
              <w:tab/>
            </w:r>
            <w:r w:rsidR="001F4BB9" w:rsidRPr="003C2944">
              <w:rPr>
                <w:rStyle w:val="Hyperlink"/>
                <w:rFonts w:eastAsia="Times New Roman"/>
                <w:noProof/>
              </w:rPr>
              <w:t>Is Dun and Bradstreet a Natural Monopoly?</w:t>
            </w:r>
            <w:r w:rsidR="001F4BB9">
              <w:rPr>
                <w:noProof/>
                <w:webHidden/>
              </w:rPr>
              <w:tab/>
            </w:r>
            <w:r w:rsidR="001F4BB9">
              <w:rPr>
                <w:noProof/>
                <w:webHidden/>
              </w:rPr>
              <w:fldChar w:fldCharType="begin"/>
            </w:r>
            <w:r w:rsidR="001F4BB9">
              <w:rPr>
                <w:noProof/>
                <w:webHidden/>
              </w:rPr>
              <w:instrText xml:space="preserve"> PAGEREF _Toc480796009 \h </w:instrText>
            </w:r>
            <w:r w:rsidR="001F4BB9">
              <w:rPr>
                <w:noProof/>
                <w:webHidden/>
              </w:rPr>
            </w:r>
            <w:r w:rsidR="001F4BB9">
              <w:rPr>
                <w:noProof/>
                <w:webHidden/>
              </w:rPr>
              <w:fldChar w:fldCharType="separate"/>
            </w:r>
            <w:r w:rsidR="001F4BB9">
              <w:rPr>
                <w:noProof/>
                <w:webHidden/>
              </w:rPr>
              <w:t>21</w:t>
            </w:r>
            <w:r w:rsidR="001F4BB9">
              <w:rPr>
                <w:noProof/>
                <w:webHidden/>
              </w:rPr>
              <w:fldChar w:fldCharType="end"/>
            </w:r>
          </w:hyperlink>
        </w:p>
        <w:p w:rsidR="001F4BB9" w:rsidRDefault="009168C1">
          <w:pPr>
            <w:pStyle w:val="TOC3"/>
            <w:rPr>
              <w:noProof/>
            </w:rPr>
          </w:pPr>
          <w:hyperlink w:anchor="_Toc480796010" w:history="1">
            <w:r w:rsidR="001F4BB9" w:rsidRPr="003C2944">
              <w:rPr>
                <w:rStyle w:val="Hyperlink"/>
                <w:rFonts w:eastAsia="Times New Roman"/>
                <w:noProof/>
              </w:rPr>
              <w:t>12.1.2</w:t>
            </w:r>
            <w:r w:rsidR="001F4BB9">
              <w:rPr>
                <w:noProof/>
              </w:rPr>
              <w:tab/>
            </w:r>
            <w:r w:rsidR="001F4BB9" w:rsidRPr="003C2944">
              <w:rPr>
                <w:rStyle w:val="Hyperlink"/>
                <w:rFonts w:eastAsia="Times New Roman"/>
                <w:noProof/>
              </w:rPr>
              <w:t>Does Dun and Bradstreet Structurally Under/Over Value Minority or Women Owned Enterprises?</w:t>
            </w:r>
            <w:r w:rsidR="001F4BB9">
              <w:rPr>
                <w:noProof/>
                <w:webHidden/>
              </w:rPr>
              <w:tab/>
            </w:r>
            <w:r w:rsidR="001F4BB9">
              <w:rPr>
                <w:noProof/>
                <w:webHidden/>
              </w:rPr>
              <w:fldChar w:fldCharType="begin"/>
            </w:r>
            <w:r w:rsidR="001F4BB9">
              <w:rPr>
                <w:noProof/>
                <w:webHidden/>
              </w:rPr>
              <w:instrText xml:space="preserve"> PAGEREF _Toc480796010 \h </w:instrText>
            </w:r>
            <w:r w:rsidR="001F4BB9">
              <w:rPr>
                <w:noProof/>
                <w:webHidden/>
              </w:rPr>
            </w:r>
            <w:r w:rsidR="001F4BB9">
              <w:rPr>
                <w:noProof/>
                <w:webHidden/>
              </w:rPr>
              <w:fldChar w:fldCharType="separate"/>
            </w:r>
            <w:r w:rsidR="001F4BB9">
              <w:rPr>
                <w:noProof/>
                <w:webHidden/>
              </w:rPr>
              <w:t>24</w:t>
            </w:r>
            <w:r w:rsidR="001F4BB9">
              <w:rPr>
                <w:noProof/>
                <w:webHidden/>
              </w:rPr>
              <w:fldChar w:fldCharType="end"/>
            </w:r>
          </w:hyperlink>
        </w:p>
        <w:p w:rsidR="001F4BB9" w:rsidRDefault="009168C1">
          <w:pPr>
            <w:pStyle w:val="TOC3"/>
            <w:rPr>
              <w:noProof/>
            </w:rPr>
          </w:pPr>
          <w:hyperlink w:anchor="_Toc480796011" w:history="1">
            <w:r w:rsidR="001F4BB9" w:rsidRPr="003C2944">
              <w:rPr>
                <w:rStyle w:val="Hyperlink"/>
                <w:rFonts w:eastAsia="Times New Roman"/>
                <w:noProof/>
              </w:rPr>
              <w:t>12.1.3</w:t>
            </w:r>
            <w:r w:rsidR="001F4BB9">
              <w:rPr>
                <w:noProof/>
              </w:rPr>
              <w:tab/>
            </w:r>
            <w:r w:rsidR="001F4BB9" w:rsidRPr="003C2944">
              <w:rPr>
                <w:rStyle w:val="Hyperlink"/>
                <w:rFonts w:eastAsia="Times New Roman"/>
                <w:noProof/>
              </w:rPr>
              <w:t>Who Benefits from Minimum Wage Tiers?</w:t>
            </w:r>
            <w:r w:rsidR="001F4BB9">
              <w:rPr>
                <w:noProof/>
                <w:webHidden/>
              </w:rPr>
              <w:tab/>
            </w:r>
            <w:r w:rsidR="001F4BB9">
              <w:rPr>
                <w:noProof/>
                <w:webHidden/>
              </w:rPr>
              <w:fldChar w:fldCharType="begin"/>
            </w:r>
            <w:r w:rsidR="001F4BB9">
              <w:rPr>
                <w:noProof/>
                <w:webHidden/>
              </w:rPr>
              <w:instrText xml:space="preserve"> PAGEREF _Toc480796011 \h </w:instrText>
            </w:r>
            <w:r w:rsidR="001F4BB9">
              <w:rPr>
                <w:noProof/>
                <w:webHidden/>
              </w:rPr>
            </w:r>
            <w:r w:rsidR="001F4BB9">
              <w:rPr>
                <w:noProof/>
                <w:webHidden/>
              </w:rPr>
              <w:fldChar w:fldCharType="separate"/>
            </w:r>
            <w:r w:rsidR="001F4BB9">
              <w:rPr>
                <w:noProof/>
                <w:webHidden/>
              </w:rPr>
              <w:t>27</w:t>
            </w:r>
            <w:r w:rsidR="001F4BB9">
              <w:rPr>
                <w:noProof/>
                <w:webHidden/>
              </w:rPr>
              <w:fldChar w:fldCharType="end"/>
            </w:r>
          </w:hyperlink>
        </w:p>
        <w:p w:rsidR="001F4BB9" w:rsidRDefault="009168C1">
          <w:pPr>
            <w:pStyle w:val="TOC3"/>
            <w:rPr>
              <w:noProof/>
            </w:rPr>
          </w:pPr>
          <w:hyperlink w:anchor="_Toc480796012" w:history="1">
            <w:r w:rsidR="001F4BB9" w:rsidRPr="003C2944">
              <w:rPr>
                <w:rStyle w:val="Hyperlink"/>
                <w:rFonts w:eastAsia="Times New Roman"/>
                <w:noProof/>
              </w:rPr>
              <w:t>12.1.4</w:t>
            </w:r>
            <w:r w:rsidR="001F4BB9">
              <w:rPr>
                <w:noProof/>
              </w:rPr>
              <w:tab/>
            </w:r>
            <w:r w:rsidR="001F4BB9" w:rsidRPr="003C2944">
              <w:rPr>
                <w:rStyle w:val="Hyperlink"/>
                <w:rFonts w:eastAsia="Times New Roman"/>
                <w:noProof/>
              </w:rPr>
              <w:t>How Binding is the Minimum Wage Constraint?</w:t>
            </w:r>
            <w:r w:rsidR="001F4BB9">
              <w:rPr>
                <w:noProof/>
                <w:webHidden/>
              </w:rPr>
              <w:tab/>
            </w:r>
            <w:r w:rsidR="001F4BB9">
              <w:rPr>
                <w:noProof/>
                <w:webHidden/>
              </w:rPr>
              <w:fldChar w:fldCharType="begin"/>
            </w:r>
            <w:r w:rsidR="001F4BB9">
              <w:rPr>
                <w:noProof/>
                <w:webHidden/>
              </w:rPr>
              <w:instrText xml:space="preserve"> PAGEREF _Toc480796012 \h </w:instrText>
            </w:r>
            <w:r w:rsidR="001F4BB9">
              <w:rPr>
                <w:noProof/>
                <w:webHidden/>
              </w:rPr>
            </w:r>
            <w:r w:rsidR="001F4BB9">
              <w:rPr>
                <w:noProof/>
                <w:webHidden/>
              </w:rPr>
              <w:fldChar w:fldCharType="separate"/>
            </w:r>
            <w:r w:rsidR="001F4BB9">
              <w:rPr>
                <w:noProof/>
                <w:webHidden/>
              </w:rPr>
              <w:t>30</w:t>
            </w:r>
            <w:r w:rsidR="001F4BB9">
              <w:rPr>
                <w:noProof/>
                <w:webHidden/>
              </w:rPr>
              <w:fldChar w:fldCharType="end"/>
            </w:r>
          </w:hyperlink>
        </w:p>
        <w:p w:rsidR="001F4BB9" w:rsidRDefault="009168C1">
          <w:pPr>
            <w:pStyle w:val="TOC3"/>
            <w:rPr>
              <w:noProof/>
            </w:rPr>
          </w:pPr>
          <w:hyperlink w:anchor="_Toc480796013" w:history="1">
            <w:r w:rsidR="001F4BB9" w:rsidRPr="003C2944">
              <w:rPr>
                <w:rStyle w:val="Hyperlink"/>
                <w:rFonts w:eastAsia="Times New Roman"/>
                <w:noProof/>
              </w:rPr>
              <w:t>12.1.5</w:t>
            </w:r>
            <w:r w:rsidR="001F4BB9">
              <w:rPr>
                <w:noProof/>
              </w:rPr>
              <w:tab/>
            </w:r>
            <w:r w:rsidR="001F4BB9" w:rsidRPr="003C2944">
              <w:rPr>
                <w:rStyle w:val="Hyperlink"/>
                <w:rFonts w:eastAsia="Times New Roman"/>
                <w:noProof/>
              </w:rPr>
              <w:t>Are Minority or Women CEOs Elected Strategically?</w:t>
            </w:r>
            <w:r w:rsidR="001F4BB9">
              <w:rPr>
                <w:noProof/>
                <w:webHidden/>
              </w:rPr>
              <w:tab/>
            </w:r>
            <w:r w:rsidR="001F4BB9">
              <w:rPr>
                <w:noProof/>
                <w:webHidden/>
              </w:rPr>
              <w:fldChar w:fldCharType="begin"/>
            </w:r>
            <w:r w:rsidR="001F4BB9">
              <w:rPr>
                <w:noProof/>
                <w:webHidden/>
              </w:rPr>
              <w:instrText xml:space="preserve"> PAGEREF _Toc480796013 \h </w:instrText>
            </w:r>
            <w:r w:rsidR="001F4BB9">
              <w:rPr>
                <w:noProof/>
                <w:webHidden/>
              </w:rPr>
            </w:r>
            <w:r w:rsidR="001F4BB9">
              <w:rPr>
                <w:noProof/>
                <w:webHidden/>
              </w:rPr>
              <w:fldChar w:fldCharType="separate"/>
            </w:r>
            <w:r w:rsidR="001F4BB9">
              <w:rPr>
                <w:noProof/>
                <w:webHidden/>
              </w:rPr>
              <w:t>33</w:t>
            </w:r>
            <w:r w:rsidR="001F4BB9">
              <w:rPr>
                <w:noProof/>
                <w:webHidden/>
              </w:rPr>
              <w:fldChar w:fldCharType="end"/>
            </w:r>
          </w:hyperlink>
        </w:p>
        <w:p w:rsidR="001F4BB9" w:rsidRDefault="009168C1">
          <w:pPr>
            <w:pStyle w:val="TOC3"/>
            <w:rPr>
              <w:noProof/>
            </w:rPr>
          </w:pPr>
          <w:hyperlink w:anchor="_Toc480796014" w:history="1">
            <w:r w:rsidR="001F4BB9" w:rsidRPr="003C2944">
              <w:rPr>
                <w:rStyle w:val="Hyperlink"/>
                <w:rFonts w:eastAsia="Times New Roman"/>
                <w:noProof/>
              </w:rPr>
              <w:t>12.1.6</w:t>
            </w:r>
            <w:r w:rsidR="001F4BB9">
              <w:rPr>
                <w:noProof/>
              </w:rPr>
              <w:tab/>
            </w:r>
            <w:r w:rsidR="001F4BB9" w:rsidRPr="003C2944">
              <w:rPr>
                <w:rStyle w:val="Hyperlink"/>
                <w:rFonts w:eastAsia="Times New Roman"/>
                <w:noProof/>
              </w:rPr>
              <w:t>Are Minority or Women CEOs used to narrow variance?</w:t>
            </w:r>
            <w:r w:rsidR="001F4BB9">
              <w:rPr>
                <w:noProof/>
                <w:webHidden/>
              </w:rPr>
              <w:tab/>
            </w:r>
            <w:r w:rsidR="001F4BB9">
              <w:rPr>
                <w:noProof/>
                <w:webHidden/>
              </w:rPr>
              <w:fldChar w:fldCharType="begin"/>
            </w:r>
            <w:r w:rsidR="001F4BB9">
              <w:rPr>
                <w:noProof/>
                <w:webHidden/>
              </w:rPr>
              <w:instrText xml:space="preserve"> PAGEREF _Toc480796014 \h </w:instrText>
            </w:r>
            <w:r w:rsidR="001F4BB9">
              <w:rPr>
                <w:noProof/>
                <w:webHidden/>
              </w:rPr>
            </w:r>
            <w:r w:rsidR="001F4BB9">
              <w:rPr>
                <w:noProof/>
                <w:webHidden/>
              </w:rPr>
              <w:fldChar w:fldCharType="separate"/>
            </w:r>
            <w:r w:rsidR="001F4BB9">
              <w:rPr>
                <w:noProof/>
                <w:webHidden/>
              </w:rPr>
              <w:t>36</w:t>
            </w:r>
            <w:r w:rsidR="001F4BB9">
              <w:rPr>
                <w:noProof/>
                <w:webHidden/>
              </w:rPr>
              <w:fldChar w:fldCharType="end"/>
            </w:r>
          </w:hyperlink>
        </w:p>
        <w:p w:rsidR="001F4BB9" w:rsidRDefault="009168C1">
          <w:pPr>
            <w:pStyle w:val="TOC3"/>
            <w:rPr>
              <w:noProof/>
            </w:rPr>
          </w:pPr>
          <w:hyperlink w:anchor="_Toc480796015" w:history="1">
            <w:r w:rsidR="001F4BB9" w:rsidRPr="003C2944">
              <w:rPr>
                <w:rStyle w:val="Hyperlink"/>
                <w:rFonts w:eastAsia="Times New Roman"/>
                <w:noProof/>
              </w:rPr>
              <w:t>12.1.7</w:t>
            </w:r>
            <w:r w:rsidR="001F4BB9">
              <w:rPr>
                <w:noProof/>
              </w:rPr>
              <w:tab/>
            </w:r>
            <w:r w:rsidR="001F4BB9" w:rsidRPr="003C2944">
              <w:rPr>
                <w:rStyle w:val="Hyperlink"/>
                <w:rFonts w:eastAsia="Times New Roman"/>
                <w:noProof/>
              </w:rPr>
              <w:t>A \#</w:t>
            </w:r>
            <w:r w:rsidR="001F4BB9">
              <w:rPr>
                <w:noProof/>
                <w:webHidden/>
              </w:rPr>
              <w:tab/>
            </w:r>
            <w:r w:rsidR="001F4BB9">
              <w:rPr>
                <w:noProof/>
                <w:webHidden/>
              </w:rPr>
              <w:fldChar w:fldCharType="begin"/>
            </w:r>
            <w:r w:rsidR="001F4BB9">
              <w:rPr>
                <w:noProof/>
                <w:webHidden/>
              </w:rPr>
              <w:instrText xml:space="preserve"> PAGEREF _Toc480796015 \h </w:instrText>
            </w:r>
            <w:r w:rsidR="001F4BB9">
              <w:rPr>
                <w:noProof/>
                <w:webHidden/>
              </w:rPr>
            </w:r>
            <w:r w:rsidR="001F4BB9">
              <w:rPr>
                <w:noProof/>
                <w:webHidden/>
              </w:rPr>
              <w:fldChar w:fldCharType="separate"/>
            </w:r>
            <w:r w:rsidR="001F4BB9">
              <w:rPr>
                <w:noProof/>
                <w:webHidden/>
              </w:rPr>
              <w:t>39</w:t>
            </w:r>
            <w:r w:rsidR="001F4BB9">
              <w:rPr>
                <w:noProof/>
                <w:webHidden/>
              </w:rPr>
              <w:fldChar w:fldCharType="end"/>
            </w:r>
          </w:hyperlink>
        </w:p>
        <w:p w:rsidR="001F4BB9" w:rsidRDefault="009168C1">
          <w:pPr>
            <w:pStyle w:val="TOC3"/>
            <w:rPr>
              <w:noProof/>
            </w:rPr>
          </w:pPr>
          <w:hyperlink w:anchor="_Toc480796016" w:history="1">
            <w:r w:rsidR="001F4BB9" w:rsidRPr="003C2944">
              <w:rPr>
                <w:rStyle w:val="Hyperlink"/>
                <w:rFonts w:eastAsia="Times New Roman"/>
                <w:noProof/>
              </w:rPr>
              <w:t>12.1.8</w:t>
            </w:r>
            <w:r w:rsidR="001F4BB9">
              <w:rPr>
                <w:noProof/>
              </w:rPr>
              <w:tab/>
            </w:r>
            <w:r w:rsidR="001F4BB9" w:rsidRPr="003C2944">
              <w:rPr>
                <w:rStyle w:val="Hyperlink"/>
                <w:rFonts w:eastAsia="Times New Roman"/>
                <w:noProof/>
              </w:rPr>
              <w:t>Do Benefit Corporations Act Differently than Other Types of Corporations?</w:t>
            </w:r>
            <w:r w:rsidR="001F4BB9">
              <w:rPr>
                <w:noProof/>
                <w:webHidden/>
              </w:rPr>
              <w:tab/>
            </w:r>
            <w:r w:rsidR="001F4BB9">
              <w:rPr>
                <w:noProof/>
                <w:webHidden/>
              </w:rPr>
              <w:fldChar w:fldCharType="begin"/>
            </w:r>
            <w:r w:rsidR="001F4BB9">
              <w:rPr>
                <w:noProof/>
                <w:webHidden/>
              </w:rPr>
              <w:instrText xml:space="preserve"> PAGEREF _Toc480796016 \h </w:instrText>
            </w:r>
            <w:r w:rsidR="001F4BB9">
              <w:rPr>
                <w:noProof/>
                <w:webHidden/>
              </w:rPr>
            </w:r>
            <w:r w:rsidR="001F4BB9">
              <w:rPr>
                <w:noProof/>
                <w:webHidden/>
              </w:rPr>
              <w:fldChar w:fldCharType="separate"/>
            </w:r>
            <w:r w:rsidR="001F4BB9">
              <w:rPr>
                <w:noProof/>
                <w:webHidden/>
              </w:rPr>
              <w:t>42</w:t>
            </w:r>
            <w:r w:rsidR="001F4BB9">
              <w:rPr>
                <w:noProof/>
                <w:webHidden/>
              </w:rPr>
              <w:fldChar w:fldCharType="end"/>
            </w:r>
          </w:hyperlink>
        </w:p>
        <w:p w:rsidR="001F4BB9" w:rsidRDefault="009168C1">
          <w:pPr>
            <w:pStyle w:val="TOC3"/>
            <w:rPr>
              <w:noProof/>
            </w:rPr>
          </w:pPr>
          <w:hyperlink w:anchor="_Toc480796017" w:history="1">
            <w:r w:rsidR="001F4BB9" w:rsidRPr="003C2944">
              <w:rPr>
                <w:rStyle w:val="Hyperlink"/>
                <w:noProof/>
              </w:rPr>
              <w:t>12.1.9</w:t>
            </w:r>
            <w:r w:rsidR="001F4BB9">
              <w:rPr>
                <w:noProof/>
              </w:rPr>
              <w:tab/>
            </w:r>
            <w:r w:rsidR="001F4BB9" w:rsidRPr="003C2944">
              <w:rPr>
                <w:rStyle w:val="Hyperlink"/>
                <w:noProof/>
              </w:rPr>
              <w:t>Are Benefit Corporations Cournot/Bertrand Competitors?</w:t>
            </w:r>
            <w:r w:rsidR="001F4BB9">
              <w:rPr>
                <w:noProof/>
                <w:webHidden/>
              </w:rPr>
              <w:tab/>
            </w:r>
            <w:r w:rsidR="001F4BB9">
              <w:rPr>
                <w:noProof/>
                <w:webHidden/>
              </w:rPr>
              <w:fldChar w:fldCharType="begin"/>
            </w:r>
            <w:r w:rsidR="001F4BB9">
              <w:rPr>
                <w:noProof/>
                <w:webHidden/>
              </w:rPr>
              <w:instrText xml:space="preserve"> PAGEREF _Toc480796017 \h </w:instrText>
            </w:r>
            <w:r w:rsidR="001F4BB9">
              <w:rPr>
                <w:noProof/>
                <w:webHidden/>
              </w:rPr>
            </w:r>
            <w:r w:rsidR="001F4BB9">
              <w:rPr>
                <w:noProof/>
                <w:webHidden/>
              </w:rPr>
              <w:fldChar w:fldCharType="separate"/>
            </w:r>
            <w:r w:rsidR="001F4BB9">
              <w:rPr>
                <w:noProof/>
                <w:webHidden/>
              </w:rPr>
              <w:t>45</w:t>
            </w:r>
            <w:r w:rsidR="001F4BB9">
              <w:rPr>
                <w:noProof/>
                <w:webHidden/>
              </w:rPr>
              <w:fldChar w:fldCharType="end"/>
            </w:r>
          </w:hyperlink>
        </w:p>
        <w:p w:rsidR="001F4BB9" w:rsidRDefault="009168C1">
          <w:pPr>
            <w:pStyle w:val="TOC3"/>
            <w:rPr>
              <w:noProof/>
            </w:rPr>
          </w:pPr>
          <w:hyperlink w:anchor="_Toc480796018" w:history="1">
            <w:r w:rsidR="001F4BB9" w:rsidRPr="003C2944">
              <w:rPr>
                <w:rStyle w:val="Hyperlink"/>
                <w:noProof/>
              </w:rPr>
              <w:t>12.1.10</w:t>
            </w:r>
            <w:r w:rsidR="001F4BB9">
              <w:rPr>
                <w:noProof/>
              </w:rPr>
              <w:tab/>
            </w:r>
            <w:r w:rsidR="001F4BB9" w:rsidRPr="003C2944">
              <w:rPr>
                <w:rStyle w:val="Hyperlink"/>
                <w:noProof/>
              </w:rPr>
              <w:t>Are Private Prisons Cournot/Bertrand Competitors?</w:t>
            </w:r>
            <w:r w:rsidR="001F4BB9">
              <w:rPr>
                <w:noProof/>
                <w:webHidden/>
              </w:rPr>
              <w:tab/>
            </w:r>
            <w:r w:rsidR="001F4BB9">
              <w:rPr>
                <w:noProof/>
                <w:webHidden/>
              </w:rPr>
              <w:fldChar w:fldCharType="begin"/>
            </w:r>
            <w:r w:rsidR="001F4BB9">
              <w:rPr>
                <w:noProof/>
                <w:webHidden/>
              </w:rPr>
              <w:instrText xml:space="preserve"> PAGEREF _Toc480796018 \h </w:instrText>
            </w:r>
            <w:r w:rsidR="001F4BB9">
              <w:rPr>
                <w:noProof/>
                <w:webHidden/>
              </w:rPr>
            </w:r>
            <w:r w:rsidR="001F4BB9">
              <w:rPr>
                <w:noProof/>
                <w:webHidden/>
              </w:rPr>
              <w:fldChar w:fldCharType="separate"/>
            </w:r>
            <w:r w:rsidR="001F4BB9">
              <w:rPr>
                <w:noProof/>
                <w:webHidden/>
              </w:rPr>
              <w:t>48</w:t>
            </w:r>
            <w:r w:rsidR="001F4BB9">
              <w:rPr>
                <w:noProof/>
                <w:webHidden/>
              </w:rPr>
              <w:fldChar w:fldCharType="end"/>
            </w:r>
          </w:hyperlink>
        </w:p>
        <w:p w:rsidR="001F4BB9" w:rsidRDefault="009168C1">
          <w:pPr>
            <w:pStyle w:val="TOC3"/>
            <w:rPr>
              <w:noProof/>
            </w:rPr>
          </w:pPr>
          <w:hyperlink w:anchor="_Toc480796019" w:history="1">
            <w:r w:rsidR="001F4BB9" w:rsidRPr="003C2944">
              <w:rPr>
                <w:rStyle w:val="Hyperlink"/>
                <w:noProof/>
              </w:rPr>
              <w:t>12.1.11</w:t>
            </w:r>
            <w:r w:rsidR="001F4BB9">
              <w:rPr>
                <w:noProof/>
              </w:rPr>
              <w:tab/>
            </w:r>
            <w:r w:rsidR="001F4BB9" w:rsidRPr="003C2944">
              <w:rPr>
                <w:rStyle w:val="Hyperlink"/>
                <w:noProof/>
              </w:rPr>
              <w:t>What value do consumers place on State valuations of quality (Certification)?</w:t>
            </w:r>
            <w:r w:rsidR="001F4BB9">
              <w:rPr>
                <w:noProof/>
                <w:webHidden/>
              </w:rPr>
              <w:tab/>
            </w:r>
            <w:r w:rsidR="001F4BB9">
              <w:rPr>
                <w:noProof/>
                <w:webHidden/>
              </w:rPr>
              <w:fldChar w:fldCharType="begin"/>
            </w:r>
            <w:r w:rsidR="001F4BB9">
              <w:rPr>
                <w:noProof/>
                <w:webHidden/>
              </w:rPr>
              <w:instrText xml:space="preserve"> PAGEREF _Toc480796019 \h </w:instrText>
            </w:r>
            <w:r w:rsidR="001F4BB9">
              <w:rPr>
                <w:noProof/>
                <w:webHidden/>
              </w:rPr>
            </w:r>
            <w:r w:rsidR="001F4BB9">
              <w:rPr>
                <w:noProof/>
                <w:webHidden/>
              </w:rPr>
              <w:fldChar w:fldCharType="separate"/>
            </w:r>
            <w:r w:rsidR="001F4BB9">
              <w:rPr>
                <w:noProof/>
                <w:webHidden/>
              </w:rPr>
              <w:t>51</w:t>
            </w:r>
            <w:r w:rsidR="001F4BB9">
              <w:rPr>
                <w:noProof/>
                <w:webHidden/>
              </w:rPr>
              <w:fldChar w:fldCharType="end"/>
            </w:r>
          </w:hyperlink>
        </w:p>
        <w:p w:rsidR="001F4BB9" w:rsidRDefault="009168C1">
          <w:pPr>
            <w:pStyle w:val="TOC3"/>
            <w:rPr>
              <w:noProof/>
            </w:rPr>
          </w:pPr>
          <w:hyperlink w:anchor="_Toc480796020" w:history="1">
            <w:r w:rsidR="001F4BB9" w:rsidRPr="003C2944">
              <w:rPr>
                <w:rStyle w:val="Hyperlink"/>
                <w:rFonts w:eastAsia="Times New Roman"/>
                <w:noProof/>
              </w:rPr>
              <w:t>12.1.12</w:t>
            </w:r>
            <w:r w:rsidR="001F4BB9">
              <w:rPr>
                <w:noProof/>
              </w:rPr>
              <w:tab/>
            </w:r>
            <w:r w:rsidR="001F4BB9" w:rsidRPr="003C2944">
              <w:rPr>
                <w:rStyle w:val="Hyperlink"/>
                <w:rFonts w:eastAsia="Times New Roman"/>
                <w:noProof/>
              </w:rPr>
              <w:t>What are the values of alternatives to licensure?</w:t>
            </w:r>
            <w:r w:rsidR="001F4BB9">
              <w:rPr>
                <w:noProof/>
                <w:webHidden/>
              </w:rPr>
              <w:tab/>
            </w:r>
            <w:r w:rsidR="001F4BB9">
              <w:rPr>
                <w:noProof/>
                <w:webHidden/>
              </w:rPr>
              <w:fldChar w:fldCharType="begin"/>
            </w:r>
            <w:r w:rsidR="001F4BB9">
              <w:rPr>
                <w:noProof/>
                <w:webHidden/>
              </w:rPr>
              <w:instrText xml:space="preserve"> PAGEREF _Toc480796020 \h </w:instrText>
            </w:r>
            <w:r w:rsidR="001F4BB9">
              <w:rPr>
                <w:noProof/>
                <w:webHidden/>
              </w:rPr>
            </w:r>
            <w:r w:rsidR="001F4BB9">
              <w:rPr>
                <w:noProof/>
                <w:webHidden/>
              </w:rPr>
              <w:fldChar w:fldCharType="separate"/>
            </w:r>
            <w:r w:rsidR="001F4BB9">
              <w:rPr>
                <w:noProof/>
                <w:webHidden/>
              </w:rPr>
              <w:t>54</w:t>
            </w:r>
            <w:r w:rsidR="001F4BB9">
              <w:rPr>
                <w:noProof/>
                <w:webHidden/>
              </w:rPr>
              <w:fldChar w:fldCharType="end"/>
            </w:r>
          </w:hyperlink>
        </w:p>
        <w:p w:rsidR="001F4BB9" w:rsidRDefault="009168C1">
          <w:pPr>
            <w:pStyle w:val="TOC3"/>
            <w:rPr>
              <w:noProof/>
            </w:rPr>
          </w:pPr>
          <w:hyperlink w:anchor="_Toc480796021" w:history="1">
            <w:r w:rsidR="001F4BB9" w:rsidRPr="003C2944">
              <w:rPr>
                <w:rStyle w:val="Hyperlink"/>
                <w:rFonts w:eastAsia="Times New Roman"/>
                <w:noProof/>
              </w:rPr>
              <w:t>12.1.13</w:t>
            </w:r>
            <w:r w:rsidR="001F4BB9">
              <w:rPr>
                <w:noProof/>
              </w:rPr>
              <w:tab/>
            </w:r>
            <w:r w:rsidR="001F4BB9" w:rsidRPr="003C2944">
              <w:rPr>
                <w:rStyle w:val="Hyperlink"/>
                <w:rFonts w:eastAsia="Times New Roman"/>
                <w:noProof/>
              </w:rPr>
              <w:t>What value do consumers place registration?</w:t>
            </w:r>
            <w:r w:rsidR="001F4BB9">
              <w:rPr>
                <w:noProof/>
                <w:webHidden/>
              </w:rPr>
              <w:tab/>
            </w:r>
            <w:r w:rsidR="001F4BB9">
              <w:rPr>
                <w:noProof/>
                <w:webHidden/>
              </w:rPr>
              <w:fldChar w:fldCharType="begin"/>
            </w:r>
            <w:r w:rsidR="001F4BB9">
              <w:rPr>
                <w:noProof/>
                <w:webHidden/>
              </w:rPr>
              <w:instrText xml:space="preserve"> PAGEREF _Toc480796021 \h </w:instrText>
            </w:r>
            <w:r w:rsidR="001F4BB9">
              <w:rPr>
                <w:noProof/>
                <w:webHidden/>
              </w:rPr>
            </w:r>
            <w:r w:rsidR="001F4BB9">
              <w:rPr>
                <w:noProof/>
                <w:webHidden/>
              </w:rPr>
              <w:fldChar w:fldCharType="separate"/>
            </w:r>
            <w:r w:rsidR="001F4BB9">
              <w:rPr>
                <w:noProof/>
                <w:webHidden/>
              </w:rPr>
              <w:t>57</w:t>
            </w:r>
            <w:r w:rsidR="001F4BB9">
              <w:rPr>
                <w:noProof/>
                <w:webHidden/>
              </w:rPr>
              <w:fldChar w:fldCharType="end"/>
            </w:r>
          </w:hyperlink>
        </w:p>
        <w:p w:rsidR="001F4BB9" w:rsidRDefault="009168C1">
          <w:pPr>
            <w:pStyle w:val="TOC3"/>
            <w:rPr>
              <w:noProof/>
            </w:rPr>
          </w:pPr>
          <w:hyperlink w:anchor="_Toc480796022" w:history="1">
            <w:r w:rsidR="001F4BB9" w:rsidRPr="003C2944">
              <w:rPr>
                <w:rStyle w:val="Hyperlink"/>
                <w:rFonts w:eastAsia="Times New Roman"/>
                <w:noProof/>
              </w:rPr>
              <w:t>12.1.14</w:t>
            </w:r>
            <w:r w:rsidR="001F4BB9">
              <w:rPr>
                <w:noProof/>
              </w:rPr>
              <w:tab/>
            </w:r>
            <w:r w:rsidR="001F4BB9" w:rsidRPr="003C2944">
              <w:rPr>
                <w:rStyle w:val="Hyperlink"/>
                <w:rFonts w:eastAsia="Times New Roman"/>
                <w:noProof/>
              </w:rPr>
              <w:t>How do inter-state compacts impact worker quality?</w:t>
            </w:r>
            <w:r w:rsidR="001F4BB9">
              <w:rPr>
                <w:noProof/>
                <w:webHidden/>
              </w:rPr>
              <w:tab/>
            </w:r>
            <w:r w:rsidR="001F4BB9">
              <w:rPr>
                <w:noProof/>
                <w:webHidden/>
              </w:rPr>
              <w:fldChar w:fldCharType="begin"/>
            </w:r>
            <w:r w:rsidR="001F4BB9">
              <w:rPr>
                <w:noProof/>
                <w:webHidden/>
              </w:rPr>
              <w:instrText xml:space="preserve"> PAGEREF _Toc480796022 \h </w:instrText>
            </w:r>
            <w:r w:rsidR="001F4BB9">
              <w:rPr>
                <w:noProof/>
                <w:webHidden/>
              </w:rPr>
            </w:r>
            <w:r w:rsidR="001F4BB9">
              <w:rPr>
                <w:noProof/>
                <w:webHidden/>
              </w:rPr>
              <w:fldChar w:fldCharType="separate"/>
            </w:r>
            <w:r w:rsidR="001F4BB9">
              <w:rPr>
                <w:noProof/>
                <w:webHidden/>
              </w:rPr>
              <w:t>60</w:t>
            </w:r>
            <w:r w:rsidR="001F4BB9">
              <w:rPr>
                <w:noProof/>
                <w:webHidden/>
              </w:rPr>
              <w:fldChar w:fldCharType="end"/>
            </w:r>
          </w:hyperlink>
        </w:p>
        <w:p w:rsidR="001F4BB9" w:rsidRDefault="009168C1">
          <w:pPr>
            <w:pStyle w:val="TOC3"/>
            <w:rPr>
              <w:noProof/>
            </w:rPr>
          </w:pPr>
          <w:hyperlink w:anchor="_Toc480796023" w:history="1">
            <w:r w:rsidR="001F4BB9" w:rsidRPr="003C2944">
              <w:rPr>
                <w:rStyle w:val="Hyperlink"/>
                <w:rFonts w:eastAsia="Times New Roman"/>
                <w:noProof/>
              </w:rPr>
              <w:t>12.1.15</w:t>
            </w:r>
            <w:r w:rsidR="001F4BB9">
              <w:rPr>
                <w:noProof/>
              </w:rPr>
              <w:tab/>
            </w:r>
            <w:r w:rsidR="001F4BB9" w:rsidRPr="003C2944">
              <w:rPr>
                <w:rStyle w:val="Hyperlink"/>
                <w:rFonts w:eastAsia="Times New Roman"/>
                <w:noProof/>
              </w:rPr>
              <w:t>How does sensitivity to presentation effect allocation</w:t>
            </w:r>
            <w:r w:rsidR="001F4BB9">
              <w:rPr>
                <w:noProof/>
                <w:webHidden/>
              </w:rPr>
              <w:tab/>
            </w:r>
            <w:r w:rsidR="001F4BB9">
              <w:rPr>
                <w:noProof/>
                <w:webHidden/>
              </w:rPr>
              <w:fldChar w:fldCharType="begin"/>
            </w:r>
            <w:r w:rsidR="001F4BB9">
              <w:rPr>
                <w:noProof/>
                <w:webHidden/>
              </w:rPr>
              <w:instrText xml:space="preserve"> PAGEREF _Toc480796023 \h </w:instrText>
            </w:r>
            <w:r w:rsidR="001F4BB9">
              <w:rPr>
                <w:noProof/>
                <w:webHidden/>
              </w:rPr>
            </w:r>
            <w:r w:rsidR="001F4BB9">
              <w:rPr>
                <w:noProof/>
                <w:webHidden/>
              </w:rPr>
              <w:fldChar w:fldCharType="separate"/>
            </w:r>
            <w:r w:rsidR="001F4BB9">
              <w:rPr>
                <w:noProof/>
                <w:webHidden/>
              </w:rPr>
              <w:t>63</w:t>
            </w:r>
            <w:r w:rsidR="001F4BB9">
              <w:rPr>
                <w:noProof/>
                <w:webHidden/>
              </w:rPr>
              <w:fldChar w:fldCharType="end"/>
            </w:r>
          </w:hyperlink>
        </w:p>
        <w:p w:rsidR="001F4BB9" w:rsidRDefault="009168C1">
          <w:pPr>
            <w:pStyle w:val="TOC3"/>
            <w:rPr>
              <w:noProof/>
            </w:rPr>
          </w:pPr>
          <w:hyperlink w:anchor="_Toc480796024" w:history="1">
            <w:r w:rsidR="001F4BB9" w:rsidRPr="003C2944">
              <w:rPr>
                <w:rStyle w:val="Hyperlink"/>
                <w:rFonts w:eastAsia="Times New Roman"/>
                <w:noProof/>
              </w:rPr>
              <w:t>12.1.16</w:t>
            </w:r>
            <w:r w:rsidR="001F4BB9">
              <w:rPr>
                <w:noProof/>
              </w:rPr>
              <w:tab/>
            </w:r>
            <w:r w:rsidR="001F4BB9" w:rsidRPr="003C2944">
              <w:rPr>
                <w:rStyle w:val="Hyperlink"/>
                <w:rFonts w:eastAsia="Times New Roman"/>
                <w:noProof/>
              </w:rPr>
              <w:t>The coke bottle problem</w:t>
            </w:r>
            <w:r w:rsidR="001F4BB9">
              <w:rPr>
                <w:noProof/>
                <w:webHidden/>
              </w:rPr>
              <w:tab/>
            </w:r>
            <w:r w:rsidR="001F4BB9">
              <w:rPr>
                <w:noProof/>
                <w:webHidden/>
              </w:rPr>
              <w:fldChar w:fldCharType="begin"/>
            </w:r>
            <w:r w:rsidR="001F4BB9">
              <w:rPr>
                <w:noProof/>
                <w:webHidden/>
              </w:rPr>
              <w:instrText xml:space="preserve"> PAGEREF _Toc480796024 \h </w:instrText>
            </w:r>
            <w:r w:rsidR="001F4BB9">
              <w:rPr>
                <w:noProof/>
                <w:webHidden/>
              </w:rPr>
            </w:r>
            <w:r w:rsidR="001F4BB9">
              <w:rPr>
                <w:noProof/>
                <w:webHidden/>
              </w:rPr>
              <w:fldChar w:fldCharType="separate"/>
            </w:r>
            <w:r w:rsidR="001F4BB9">
              <w:rPr>
                <w:noProof/>
                <w:webHidden/>
              </w:rPr>
              <w:t>66</w:t>
            </w:r>
            <w:r w:rsidR="001F4BB9">
              <w:rPr>
                <w:noProof/>
                <w:webHidden/>
              </w:rPr>
              <w:fldChar w:fldCharType="end"/>
            </w:r>
          </w:hyperlink>
        </w:p>
        <w:p w:rsidR="001F4BB9" w:rsidRDefault="009168C1">
          <w:pPr>
            <w:pStyle w:val="TOC3"/>
            <w:rPr>
              <w:noProof/>
            </w:rPr>
          </w:pPr>
          <w:hyperlink w:anchor="_Toc480796025" w:history="1">
            <w:r w:rsidR="001F4BB9" w:rsidRPr="003C2944">
              <w:rPr>
                <w:rStyle w:val="Hyperlink"/>
                <w:rFonts w:eastAsia="Times New Roman"/>
                <w:noProof/>
              </w:rPr>
              <w:t>12.1.17</w:t>
            </w:r>
            <w:r w:rsidR="001F4BB9">
              <w:rPr>
                <w:noProof/>
              </w:rPr>
              <w:tab/>
            </w:r>
            <w:r w:rsidR="001F4BB9" w:rsidRPr="003C2944">
              <w:rPr>
                <w:rStyle w:val="Hyperlink"/>
                <w:rFonts w:eastAsia="Times New Roman"/>
                <w:noProof/>
              </w:rPr>
              <w:t>Policy Tapers vs Cutoffs</w:t>
            </w:r>
            <w:r w:rsidR="001F4BB9">
              <w:rPr>
                <w:noProof/>
                <w:webHidden/>
              </w:rPr>
              <w:tab/>
            </w:r>
            <w:r w:rsidR="001F4BB9">
              <w:rPr>
                <w:noProof/>
                <w:webHidden/>
              </w:rPr>
              <w:fldChar w:fldCharType="begin"/>
            </w:r>
            <w:r w:rsidR="001F4BB9">
              <w:rPr>
                <w:noProof/>
                <w:webHidden/>
              </w:rPr>
              <w:instrText xml:space="preserve"> PAGEREF _Toc480796025 \h </w:instrText>
            </w:r>
            <w:r w:rsidR="001F4BB9">
              <w:rPr>
                <w:noProof/>
                <w:webHidden/>
              </w:rPr>
            </w:r>
            <w:r w:rsidR="001F4BB9">
              <w:rPr>
                <w:noProof/>
                <w:webHidden/>
              </w:rPr>
              <w:fldChar w:fldCharType="separate"/>
            </w:r>
            <w:r w:rsidR="001F4BB9">
              <w:rPr>
                <w:noProof/>
                <w:webHidden/>
              </w:rPr>
              <w:t>69</w:t>
            </w:r>
            <w:r w:rsidR="001F4BB9">
              <w:rPr>
                <w:noProof/>
                <w:webHidden/>
              </w:rPr>
              <w:fldChar w:fldCharType="end"/>
            </w:r>
          </w:hyperlink>
        </w:p>
        <w:p w:rsidR="001F4BB9" w:rsidRDefault="009168C1">
          <w:pPr>
            <w:pStyle w:val="TOC3"/>
            <w:rPr>
              <w:noProof/>
            </w:rPr>
          </w:pPr>
          <w:hyperlink w:anchor="_Toc480796026" w:history="1">
            <w:r w:rsidR="001F4BB9" w:rsidRPr="003C2944">
              <w:rPr>
                <w:rStyle w:val="Hyperlink"/>
                <w:rFonts w:eastAsia="Times New Roman"/>
                <w:noProof/>
              </w:rPr>
              <w:t>12.1.18</w:t>
            </w:r>
            <w:r w:rsidR="001F4BB9">
              <w:rPr>
                <w:noProof/>
              </w:rPr>
              <w:tab/>
            </w:r>
            <w:r w:rsidR="001F4BB9" w:rsidRPr="003C2944">
              <w:rPr>
                <w:rStyle w:val="Hyperlink"/>
                <w:rFonts w:eastAsia="Times New Roman"/>
                <w:noProof/>
              </w:rPr>
              <w:t>Haiti Outreach Water Treatment</w:t>
            </w:r>
            <w:r w:rsidR="001F4BB9">
              <w:rPr>
                <w:noProof/>
                <w:webHidden/>
              </w:rPr>
              <w:tab/>
            </w:r>
            <w:r w:rsidR="001F4BB9">
              <w:rPr>
                <w:noProof/>
                <w:webHidden/>
              </w:rPr>
              <w:fldChar w:fldCharType="begin"/>
            </w:r>
            <w:r w:rsidR="001F4BB9">
              <w:rPr>
                <w:noProof/>
                <w:webHidden/>
              </w:rPr>
              <w:instrText xml:space="preserve"> PAGEREF _Toc480796026 \h </w:instrText>
            </w:r>
            <w:r w:rsidR="001F4BB9">
              <w:rPr>
                <w:noProof/>
                <w:webHidden/>
              </w:rPr>
            </w:r>
            <w:r w:rsidR="001F4BB9">
              <w:rPr>
                <w:noProof/>
                <w:webHidden/>
              </w:rPr>
              <w:fldChar w:fldCharType="separate"/>
            </w:r>
            <w:r w:rsidR="001F4BB9">
              <w:rPr>
                <w:noProof/>
                <w:webHidden/>
              </w:rPr>
              <w:t>72</w:t>
            </w:r>
            <w:r w:rsidR="001F4BB9">
              <w:rPr>
                <w:noProof/>
                <w:webHidden/>
              </w:rPr>
              <w:fldChar w:fldCharType="end"/>
            </w:r>
          </w:hyperlink>
        </w:p>
        <w:p w:rsidR="001F4BB9" w:rsidRDefault="009168C1">
          <w:pPr>
            <w:pStyle w:val="TOC3"/>
            <w:rPr>
              <w:noProof/>
            </w:rPr>
          </w:pPr>
          <w:hyperlink w:anchor="_Toc480796027" w:history="1">
            <w:r w:rsidR="001F4BB9" w:rsidRPr="003C2944">
              <w:rPr>
                <w:rStyle w:val="Hyperlink"/>
                <w:rFonts w:eastAsia="Times New Roman"/>
                <w:noProof/>
              </w:rPr>
              <w:t>12.1.19</w:t>
            </w:r>
            <w:r w:rsidR="001F4BB9">
              <w:rPr>
                <w:noProof/>
              </w:rPr>
              <w:tab/>
            </w:r>
            <w:r w:rsidR="001F4BB9" w:rsidRPr="003C2944">
              <w:rPr>
                <w:rStyle w:val="Hyperlink"/>
                <w:rFonts w:eastAsia="Times New Roman"/>
                <w:noProof/>
              </w:rPr>
              <w:t>Making the Economic Case for DBEs</w:t>
            </w:r>
            <w:r w:rsidR="001F4BB9">
              <w:rPr>
                <w:noProof/>
                <w:webHidden/>
              </w:rPr>
              <w:tab/>
            </w:r>
            <w:r w:rsidR="001F4BB9">
              <w:rPr>
                <w:noProof/>
                <w:webHidden/>
              </w:rPr>
              <w:fldChar w:fldCharType="begin"/>
            </w:r>
            <w:r w:rsidR="001F4BB9">
              <w:rPr>
                <w:noProof/>
                <w:webHidden/>
              </w:rPr>
              <w:instrText xml:space="preserve"> PAGEREF _Toc480796027 \h </w:instrText>
            </w:r>
            <w:r w:rsidR="001F4BB9">
              <w:rPr>
                <w:noProof/>
                <w:webHidden/>
              </w:rPr>
            </w:r>
            <w:r w:rsidR="001F4BB9">
              <w:rPr>
                <w:noProof/>
                <w:webHidden/>
              </w:rPr>
              <w:fldChar w:fldCharType="separate"/>
            </w:r>
            <w:r w:rsidR="001F4BB9">
              <w:rPr>
                <w:noProof/>
                <w:webHidden/>
              </w:rPr>
              <w:t>75</w:t>
            </w:r>
            <w:r w:rsidR="001F4BB9">
              <w:rPr>
                <w:noProof/>
                <w:webHidden/>
              </w:rPr>
              <w:fldChar w:fldCharType="end"/>
            </w:r>
          </w:hyperlink>
        </w:p>
        <w:p w:rsidR="001F4BB9" w:rsidRDefault="009168C1">
          <w:pPr>
            <w:pStyle w:val="TOC3"/>
            <w:rPr>
              <w:noProof/>
            </w:rPr>
          </w:pPr>
          <w:hyperlink w:anchor="_Toc480796028" w:history="1">
            <w:r w:rsidR="001F4BB9" w:rsidRPr="003C2944">
              <w:rPr>
                <w:rStyle w:val="Hyperlink"/>
                <w:rFonts w:eastAsia="Times New Roman"/>
                <w:noProof/>
              </w:rPr>
              <w:t>12.1.20</w:t>
            </w:r>
            <w:r w:rsidR="001F4BB9">
              <w:rPr>
                <w:noProof/>
              </w:rPr>
              <w:tab/>
            </w:r>
            <w:r w:rsidR="001F4BB9" w:rsidRPr="003C2944">
              <w:rPr>
                <w:rStyle w:val="Hyperlink"/>
                <w:rFonts w:eastAsia="Times New Roman"/>
                <w:noProof/>
              </w:rPr>
              <w:t>Minority Owned Depository institutions – see federal reserve</w:t>
            </w:r>
            <w:r w:rsidR="001F4BB9">
              <w:rPr>
                <w:noProof/>
                <w:webHidden/>
              </w:rPr>
              <w:tab/>
            </w:r>
            <w:r w:rsidR="001F4BB9">
              <w:rPr>
                <w:noProof/>
                <w:webHidden/>
              </w:rPr>
              <w:fldChar w:fldCharType="begin"/>
            </w:r>
            <w:r w:rsidR="001F4BB9">
              <w:rPr>
                <w:noProof/>
                <w:webHidden/>
              </w:rPr>
              <w:instrText xml:space="preserve"> PAGEREF _Toc480796028 \h </w:instrText>
            </w:r>
            <w:r w:rsidR="001F4BB9">
              <w:rPr>
                <w:noProof/>
                <w:webHidden/>
              </w:rPr>
            </w:r>
            <w:r w:rsidR="001F4BB9">
              <w:rPr>
                <w:noProof/>
                <w:webHidden/>
              </w:rPr>
              <w:fldChar w:fldCharType="separate"/>
            </w:r>
            <w:r w:rsidR="001F4BB9">
              <w:rPr>
                <w:noProof/>
                <w:webHidden/>
              </w:rPr>
              <w:t>79</w:t>
            </w:r>
            <w:r w:rsidR="001F4BB9">
              <w:rPr>
                <w:noProof/>
                <w:webHidden/>
              </w:rPr>
              <w:fldChar w:fldCharType="end"/>
            </w:r>
          </w:hyperlink>
        </w:p>
        <w:p w:rsidR="001F4BB9" w:rsidRDefault="009168C1">
          <w:pPr>
            <w:pStyle w:val="TOC3"/>
            <w:rPr>
              <w:noProof/>
            </w:rPr>
          </w:pPr>
          <w:hyperlink w:anchor="_Toc480796029" w:history="1">
            <w:r w:rsidR="001F4BB9" w:rsidRPr="003C2944">
              <w:rPr>
                <w:rStyle w:val="Hyperlink"/>
                <w:rFonts w:eastAsia="Times New Roman"/>
                <w:noProof/>
              </w:rPr>
              <w:t>12.1.21</w:t>
            </w:r>
            <w:r w:rsidR="001F4BB9">
              <w:rPr>
                <w:noProof/>
              </w:rPr>
              <w:tab/>
            </w:r>
            <w:r w:rsidR="001F4BB9" w:rsidRPr="003C2944">
              <w:rPr>
                <w:rStyle w:val="Hyperlink"/>
                <w:rFonts w:eastAsia="Times New Roman"/>
                <w:noProof/>
              </w:rPr>
              <w:t>Template</w:t>
            </w:r>
            <w:r w:rsidR="001F4BB9">
              <w:rPr>
                <w:noProof/>
                <w:webHidden/>
              </w:rPr>
              <w:tab/>
            </w:r>
            <w:r w:rsidR="001F4BB9">
              <w:rPr>
                <w:noProof/>
                <w:webHidden/>
              </w:rPr>
              <w:fldChar w:fldCharType="begin"/>
            </w:r>
            <w:r w:rsidR="001F4BB9">
              <w:rPr>
                <w:noProof/>
                <w:webHidden/>
              </w:rPr>
              <w:instrText xml:space="preserve"> PAGEREF _Toc480796029 \h </w:instrText>
            </w:r>
            <w:r w:rsidR="001F4BB9">
              <w:rPr>
                <w:noProof/>
                <w:webHidden/>
              </w:rPr>
            </w:r>
            <w:r w:rsidR="001F4BB9">
              <w:rPr>
                <w:noProof/>
                <w:webHidden/>
              </w:rPr>
              <w:fldChar w:fldCharType="separate"/>
            </w:r>
            <w:r w:rsidR="001F4BB9">
              <w:rPr>
                <w:noProof/>
                <w:webHidden/>
              </w:rPr>
              <w:t>82</w:t>
            </w:r>
            <w:r w:rsidR="001F4BB9">
              <w:rPr>
                <w:noProof/>
                <w:webHidden/>
              </w:rPr>
              <w:fldChar w:fldCharType="end"/>
            </w:r>
          </w:hyperlink>
        </w:p>
        <w:p w:rsidR="001F4BB9" w:rsidRDefault="009168C1">
          <w:pPr>
            <w:pStyle w:val="TOC3"/>
            <w:rPr>
              <w:noProof/>
            </w:rPr>
          </w:pPr>
          <w:hyperlink w:anchor="_Toc480796030" w:history="1">
            <w:r w:rsidR="001F4BB9" w:rsidRPr="003C2944">
              <w:rPr>
                <w:rStyle w:val="Hyperlink"/>
                <w:rFonts w:eastAsia="Times New Roman"/>
                <w:noProof/>
              </w:rPr>
              <w:t>12.1.22</w:t>
            </w:r>
            <w:r w:rsidR="001F4BB9">
              <w:rPr>
                <w:noProof/>
              </w:rPr>
              <w:tab/>
            </w:r>
            <w:r w:rsidR="001F4BB9" w:rsidRPr="003C2944">
              <w:rPr>
                <w:rStyle w:val="Hyperlink"/>
                <w:rFonts w:eastAsia="Times New Roman"/>
                <w:noProof/>
              </w:rPr>
              <w:t>Credits APEC 8888</w:t>
            </w:r>
            <w:r w:rsidR="001F4BB9">
              <w:rPr>
                <w:noProof/>
                <w:webHidden/>
              </w:rPr>
              <w:tab/>
            </w:r>
            <w:r w:rsidR="001F4BB9">
              <w:rPr>
                <w:noProof/>
                <w:webHidden/>
              </w:rPr>
              <w:fldChar w:fldCharType="begin"/>
            </w:r>
            <w:r w:rsidR="001F4BB9">
              <w:rPr>
                <w:noProof/>
                <w:webHidden/>
              </w:rPr>
              <w:instrText xml:space="preserve"> PAGEREF _Toc480796030 \h </w:instrText>
            </w:r>
            <w:r w:rsidR="001F4BB9">
              <w:rPr>
                <w:noProof/>
                <w:webHidden/>
              </w:rPr>
            </w:r>
            <w:r w:rsidR="001F4BB9">
              <w:rPr>
                <w:noProof/>
                <w:webHidden/>
              </w:rPr>
              <w:fldChar w:fldCharType="separate"/>
            </w:r>
            <w:r w:rsidR="001F4BB9">
              <w:rPr>
                <w:noProof/>
                <w:webHidden/>
              </w:rPr>
              <w:t>85</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31" w:history="1">
            <w:r w:rsidR="001F4BB9" w:rsidRPr="003C2944">
              <w:rPr>
                <w:rStyle w:val="Hyperlink"/>
                <w:noProof/>
              </w:rPr>
              <w:t>13</w:t>
            </w:r>
            <w:r w:rsidR="001F4BB9">
              <w:rPr>
                <w:noProof/>
              </w:rPr>
              <w:tab/>
            </w:r>
            <w:r w:rsidR="001F4BB9" w:rsidRPr="003C2944">
              <w:rPr>
                <w:rStyle w:val="Hyperlink"/>
                <w:noProof/>
              </w:rPr>
              <w:t>Classes</w:t>
            </w:r>
            <w:r w:rsidR="001F4BB9">
              <w:rPr>
                <w:noProof/>
                <w:webHidden/>
              </w:rPr>
              <w:tab/>
            </w:r>
            <w:r w:rsidR="001F4BB9">
              <w:rPr>
                <w:noProof/>
                <w:webHidden/>
              </w:rPr>
              <w:fldChar w:fldCharType="begin"/>
            </w:r>
            <w:r w:rsidR="001F4BB9">
              <w:rPr>
                <w:noProof/>
                <w:webHidden/>
              </w:rPr>
              <w:instrText xml:space="preserve"> PAGEREF _Toc480796031 \h </w:instrText>
            </w:r>
            <w:r w:rsidR="001F4BB9">
              <w:rPr>
                <w:noProof/>
                <w:webHidden/>
              </w:rPr>
            </w:r>
            <w:r w:rsidR="001F4BB9">
              <w:rPr>
                <w:noProof/>
                <w:webHidden/>
              </w:rPr>
              <w:fldChar w:fldCharType="separate"/>
            </w:r>
            <w:r w:rsidR="001F4BB9">
              <w:rPr>
                <w:noProof/>
                <w:webHidden/>
              </w:rPr>
              <w:t>86</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32" w:history="1">
            <w:r w:rsidR="001F4BB9" w:rsidRPr="003C2944">
              <w:rPr>
                <w:rStyle w:val="Hyperlink"/>
                <w:noProof/>
              </w:rPr>
              <w:t>14</w:t>
            </w:r>
            <w:r w:rsidR="001F4BB9">
              <w:rPr>
                <w:noProof/>
              </w:rPr>
              <w:tab/>
            </w:r>
            <w:r w:rsidR="001F4BB9" w:rsidRPr="003C2944">
              <w:rPr>
                <w:rStyle w:val="Hyperlink"/>
                <w:noProof/>
              </w:rPr>
              <w:t>Research Assistance</w:t>
            </w:r>
            <w:r w:rsidR="001F4BB9">
              <w:rPr>
                <w:noProof/>
                <w:webHidden/>
              </w:rPr>
              <w:tab/>
            </w:r>
            <w:r w:rsidR="001F4BB9">
              <w:rPr>
                <w:noProof/>
                <w:webHidden/>
              </w:rPr>
              <w:fldChar w:fldCharType="begin"/>
            </w:r>
            <w:r w:rsidR="001F4BB9">
              <w:rPr>
                <w:noProof/>
                <w:webHidden/>
              </w:rPr>
              <w:instrText xml:space="preserve"> PAGEREF _Toc480796032 \h </w:instrText>
            </w:r>
            <w:r w:rsidR="001F4BB9">
              <w:rPr>
                <w:noProof/>
                <w:webHidden/>
              </w:rPr>
            </w:r>
            <w:r w:rsidR="001F4BB9">
              <w:rPr>
                <w:noProof/>
                <w:webHidden/>
              </w:rPr>
              <w:fldChar w:fldCharType="separate"/>
            </w:r>
            <w:r w:rsidR="001F4BB9">
              <w:rPr>
                <w:noProof/>
                <w:webHidden/>
              </w:rPr>
              <w:t>87</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33" w:history="1">
            <w:r w:rsidR="001F4BB9" w:rsidRPr="003C2944">
              <w:rPr>
                <w:rStyle w:val="Hyperlink"/>
                <w:noProof/>
              </w:rPr>
              <w:t>15</w:t>
            </w:r>
            <w:r w:rsidR="001F4BB9">
              <w:rPr>
                <w:noProof/>
              </w:rPr>
              <w:tab/>
            </w:r>
            <w:r w:rsidR="001F4BB9" w:rsidRPr="003C2944">
              <w:rPr>
                <w:rStyle w:val="Hyperlink"/>
                <w:noProof/>
              </w:rPr>
              <w:t>Non Academic</w:t>
            </w:r>
            <w:r w:rsidR="001F4BB9">
              <w:rPr>
                <w:noProof/>
                <w:webHidden/>
              </w:rPr>
              <w:tab/>
            </w:r>
            <w:r w:rsidR="001F4BB9">
              <w:rPr>
                <w:noProof/>
                <w:webHidden/>
              </w:rPr>
              <w:fldChar w:fldCharType="begin"/>
            </w:r>
            <w:r w:rsidR="001F4BB9">
              <w:rPr>
                <w:noProof/>
                <w:webHidden/>
              </w:rPr>
              <w:instrText xml:space="preserve"> PAGEREF _Toc480796033 \h </w:instrText>
            </w:r>
            <w:r w:rsidR="001F4BB9">
              <w:rPr>
                <w:noProof/>
                <w:webHidden/>
              </w:rPr>
            </w:r>
            <w:r w:rsidR="001F4BB9">
              <w:rPr>
                <w:noProof/>
                <w:webHidden/>
              </w:rPr>
              <w:fldChar w:fldCharType="separate"/>
            </w:r>
            <w:r w:rsidR="001F4BB9">
              <w:rPr>
                <w:noProof/>
                <w:webHidden/>
              </w:rPr>
              <w:t>88</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34" w:history="1">
            <w:r w:rsidR="001F4BB9" w:rsidRPr="003C2944">
              <w:rPr>
                <w:rStyle w:val="Hyperlink"/>
                <w:rFonts w:eastAsia="Times New Roman"/>
                <w:noProof/>
              </w:rPr>
              <w:t>15.1</w:t>
            </w:r>
            <w:r w:rsidR="001F4BB9">
              <w:rPr>
                <w:noProof/>
              </w:rPr>
              <w:tab/>
            </w:r>
            <w:r w:rsidR="001F4BB9" w:rsidRPr="003C2944">
              <w:rPr>
                <w:rStyle w:val="Hyperlink"/>
                <w:rFonts w:eastAsia="Times New Roman"/>
                <w:noProof/>
              </w:rPr>
              <w:t>Alumni Network</w:t>
            </w:r>
            <w:r w:rsidR="001F4BB9">
              <w:rPr>
                <w:noProof/>
                <w:webHidden/>
              </w:rPr>
              <w:tab/>
            </w:r>
            <w:r w:rsidR="001F4BB9">
              <w:rPr>
                <w:noProof/>
                <w:webHidden/>
              </w:rPr>
              <w:fldChar w:fldCharType="begin"/>
            </w:r>
            <w:r w:rsidR="001F4BB9">
              <w:rPr>
                <w:noProof/>
                <w:webHidden/>
              </w:rPr>
              <w:instrText xml:space="preserve"> PAGEREF _Toc480796034 \h </w:instrText>
            </w:r>
            <w:r w:rsidR="001F4BB9">
              <w:rPr>
                <w:noProof/>
                <w:webHidden/>
              </w:rPr>
            </w:r>
            <w:r w:rsidR="001F4BB9">
              <w:rPr>
                <w:noProof/>
                <w:webHidden/>
              </w:rPr>
              <w:fldChar w:fldCharType="separate"/>
            </w:r>
            <w:r w:rsidR="001F4BB9">
              <w:rPr>
                <w:noProof/>
                <w:webHidden/>
              </w:rPr>
              <w:t>88</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35" w:history="1">
            <w:r w:rsidR="001F4BB9" w:rsidRPr="003C2944">
              <w:rPr>
                <w:rStyle w:val="Hyperlink"/>
                <w:rFonts w:eastAsia="Times New Roman"/>
                <w:noProof/>
              </w:rPr>
              <w:t>15.2</w:t>
            </w:r>
            <w:r w:rsidR="001F4BB9">
              <w:rPr>
                <w:noProof/>
              </w:rPr>
              <w:tab/>
            </w:r>
            <w:r w:rsidR="001F4BB9" w:rsidRPr="003C2944">
              <w:rPr>
                <w:rStyle w:val="Hyperlink"/>
                <w:rFonts w:eastAsia="Times New Roman"/>
                <w:noProof/>
              </w:rPr>
              <w:t>Student Leadership</w:t>
            </w:r>
            <w:r w:rsidR="001F4BB9">
              <w:rPr>
                <w:noProof/>
                <w:webHidden/>
              </w:rPr>
              <w:tab/>
            </w:r>
            <w:r w:rsidR="001F4BB9">
              <w:rPr>
                <w:noProof/>
                <w:webHidden/>
              </w:rPr>
              <w:fldChar w:fldCharType="begin"/>
            </w:r>
            <w:r w:rsidR="001F4BB9">
              <w:rPr>
                <w:noProof/>
                <w:webHidden/>
              </w:rPr>
              <w:instrText xml:space="preserve"> PAGEREF _Toc480796035 \h </w:instrText>
            </w:r>
            <w:r w:rsidR="001F4BB9">
              <w:rPr>
                <w:noProof/>
                <w:webHidden/>
              </w:rPr>
            </w:r>
            <w:r w:rsidR="001F4BB9">
              <w:rPr>
                <w:noProof/>
                <w:webHidden/>
              </w:rPr>
              <w:fldChar w:fldCharType="separate"/>
            </w:r>
            <w:r w:rsidR="001F4BB9">
              <w:rPr>
                <w:noProof/>
                <w:webHidden/>
              </w:rPr>
              <w:t>88</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36" w:history="1">
            <w:r w:rsidR="001F4BB9" w:rsidRPr="003C2944">
              <w:rPr>
                <w:rStyle w:val="Hyperlink"/>
                <w:noProof/>
              </w:rPr>
              <w:t>16</w:t>
            </w:r>
            <w:r w:rsidR="001F4BB9">
              <w:rPr>
                <w:noProof/>
              </w:rPr>
              <w:tab/>
            </w:r>
            <w:r w:rsidR="001F4BB9" w:rsidRPr="003C2944">
              <w:rPr>
                <w:rStyle w:val="Hyperlink"/>
                <w:noProof/>
              </w:rPr>
              <w:t>Other</w:t>
            </w:r>
            <w:r w:rsidR="001F4BB9">
              <w:rPr>
                <w:noProof/>
                <w:webHidden/>
              </w:rPr>
              <w:tab/>
            </w:r>
            <w:r w:rsidR="001F4BB9">
              <w:rPr>
                <w:noProof/>
                <w:webHidden/>
              </w:rPr>
              <w:fldChar w:fldCharType="begin"/>
            </w:r>
            <w:r w:rsidR="001F4BB9">
              <w:rPr>
                <w:noProof/>
                <w:webHidden/>
              </w:rPr>
              <w:instrText xml:space="preserve"> PAGEREF _Toc480796036 \h </w:instrText>
            </w:r>
            <w:r w:rsidR="001F4BB9">
              <w:rPr>
                <w:noProof/>
                <w:webHidden/>
              </w:rPr>
            </w:r>
            <w:r w:rsidR="001F4BB9">
              <w:rPr>
                <w:noProof/>
                <w:webHidden/>
              </w:rPr>
              <w:fldChar w:fldCharType="separate"/>
            </w:r>
            <w:r w:rsidR="001F4BB9">
              <w:rPr>
                <w:noProof/>
                <w:webHidden/>
              </w:rPr>
              <w:t>89</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37" w:history="1">
            <w:r w:rsidR="001F4BB9" w:rsidRPr="003C2944">
              <w:rPr>
                <w:rStyle w:val="Hyperlink"/>
                <w:noProof/>
              </w:rPr>
              <w:t>17</w:t>
            </w:r>
            <w:r w:rsidR="001F4BB9">
              <w:rPr>
                <w:noProof/>
              </w:rPr>
              <w:tab/>
            </w:r>
            <w:r w:rsidR="001F4BB9" w:rsidRPr="003C2944">
              <w:rPr>
                <w:rStyle w:val="Hyperlink"/>
                <w:noProof/>
              </w:rPr>
              <w:t>Advisors</w:t>
            </w:r>
            <w:r w:rsidR="001F4BB9">
              <w:rPr>
                <w:noProof/>
                <w:webHidden/>
              </w:rPr>
              <w:tab/>
            </w:r>
            <w:r w:rsidR="001F4BB9">
              <w:rPr>
                <w:noProof/>
                <w:webHidden/>
              </w:rPr>
              <w:fldChar w:fldCharType="begin"/>
            </w:r>
            <w:r w:rsidR="001F4BB9">
              <w:rPr>
                <w:noProof/>
                <w:webHidden/>
              </w:rPr>
              <w:instrText xml:space="preserve"> PAGEREF _Toc480796037 \h </w:instrText>
            </w:r>
            <w:r w:rsidR="001F4BB9">
              <w:rPr>
                <w:noProof/>
                <w:webHidden/>
              </w:rPr>
            </w:r>
            <w:r w:rsidR="001F4BB9">
              <w:rPr>
                <w:noProof/>
                <w:webHidden/>
              </w:rPr>
              <w:fldChar w:fldCharType="separate"/>
            </w:r>
            <w:r w:rsidR="001F4BB9">
              <w:rPr>
                <w:noProof/>
                <w:webHidden/>
              </w:rPr>
              <w:t>90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38" w:history="1">
            <w:r w:rsidR="001F4BB9" w:rsidRPr="003C2944">
              <w:rPr>
                <w:rStyle w:val="Hyperlink"/>
                <w:rFonts w:eastAsia="Times New Roman"/>
                <w:noProof/>
              </w:rPr>
              <w:t>17.1</w:t>
            </w:r>
            <w:r w:rsidR="001F4BB9">
              <w:rPr>
                <w:noProof/>
              </w:rPr>
              <w:tab/>
            </w:r>
            <w:r w:rsidR="001F4BB9" w:rsidRPr="003C2944">
              <w:rPr>
                <w:rStyle w:val="Hyperlink"/>
                <w:rFonts w:eastAsia="Times New Roman"/>
                <w:noProof/>
              </w:rPr>
              <w:t>Ben-Ner</w:t>
            </w:r>
            <w:r w:rsidR="001F4BB9">
              <w:rPr>
                <w:noProof/>
                <w:webHidden/>
              </w:rPr>
              <w:tab/>
            </w:r>
            <w:r w:rsidR="001F4BB9">
              <w:rPr>
                <w:noProof/>
                <w:webHidden/>
              </w:rPr>
              <w:fldChar w:fldCharType="begin"/>
            </w:r>
            <w:r w:rsidR="001F4BB9">
              <w:rPr>
                <w:noProof/>
                <w:webHidden/>
              </w:rPr>
              <w:instrText xml:space="preserve"> PAGEREF _Toc480796038 \h </w:instrText>
            </w:r>
            <w:r w:rsidR="001F4BB9">
              <w:rPr>
                <w:noProof/>
                <w:webHidden/>
              </w:rPr>
            </w:r>
            <w:r w:rsidR="001F4BB9">
              <w:rPr>
                <w:noProof/>
                <w:webHidden/>
              </w:rPr>
              <w:fldChar w:fldCharType="separate"/>
            </w:r>
            <w:r w:rsidR="001F4BB9">
              <w:rPr>
                <w:noProof/>
                <w:webHidden/>
              </w:rPr>
              <w:t>90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39" w:history="1">
            <w:r w:rsidR="001F4BB9" w:rsidRPr="003C2944">
              <w:rPr>
                <w:rStyle w:val="Hyperlink"/>
                <w:rFonts w:eastAsia="Times New Roman"/>
                <w:noProof/>
              </w:rPr>
              <w:t>17.2</w:t>
            </w:r>
            <w:r w:rsidR="001F4BB9">
              <w:rPr>
                <w:noProof/>
              </w:rPr>
              <w:tab/>
            </w:r>
            <w:r w:rsidR="001F4BB9" w:rsidRPr="003C2944">
              <w:rPr>
                <w:rStyle w:val="Hyperlink"/>
                <w:rFonts w:eastAsia="Times New Roman"/>
                <w:noProof/>
              </w:rPr>
              <w:t>Cakir</w:t>
            </w:r>
            <w:r w:rsidR="001F4BB9">
              <w:rPr>
                <w:noProof/>
                <w:webHidden/>
              </w:rPr>
              <w:tab/>
            </w:r>
            <w:r w:rsidR="001F4BB9">
              <w:rPr>
                <w:noProof/>
                <w:webHidden/>
              </w:rPr>
              <w:fldChar w:fldCharType="begin"/>
            </w:r>
            <w:r w:rsidR="001F4BB9">
              <w:rPr>
                <w:noProof/>
                <w:webHidden/>
              </w:rPr>
              <w:instrText xml:space="preserve"> PAGEREF _Toc480796039 \h </w:instrText>
            </w:r>
            <w:r w:rsidR="001F4BB9">
              <w:rPr>
                <w:noProof/>
                <w:webHidden/>
              </w:rPr>
            </w:r>
            <w:r w:rsidR="001F4BB9">
              <w:rPr>
                <w:noProof/>
                <w:webHidden/>
              </w:rPr>
              <w:fldChar w:fldCharType="separate"/>
            </w:r>
            <w:r w:rsidR="001F4BB9">
              <w:rPr>
                <w:noProof/>
                <w:webHidden/>
              </w:rPr>
              <w:t>90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40" w:history="1">
            <w:r w:rsidR="001F4BB9" w:rsidRPr="003C2944">
              <w:rPr>
                <w:rStyle w:val="Hyperlink"/>
                <w:rFonts w:eastAsia="Times New Roman"/>
                <w:noProof/>
              </w:rPr>
              <w:t>17.3</w:t>
            </w:r>
            <w:r w:rsidR="001F4BB9">
              <w:rPr>
                <w:noProof/>
              </w:rPr>
              <w:tab/>
            </w:r>
            <w:r w:rsidR="001F4BB9" w:rsidRPr="003C2944">
              <w:rPr>
                <w:rStyle w:val="Hyperlink"/>
                <w:rFonts w:eastAsia="Times New Roman"/>
                <w:noProof/>
              </w:rPr>
              <w:t>Coggins</w:t>
            </w:r>
            <w:r w:rsidR="001F4BB9">
              <w:rPr>
                <w:noProof/>
                <w:webHidden/>
              </w:rPr>
              <w:tab/>
            </w:r>
            <w:r w:rsidR="001F4BB9">
              <w:rPr>
                <w:noProof/>
                <w:webHidden/>
              </w:rPr>
              <w:fldChar w:fldCharType="begin"/>
            </w:r>
            <w:r w:rsidR="001F4BB9">
              <w:rPr>
                <w:noProof/>
                <w:webHidden/>
              </w:rPr>
              <w:instrText xml:space="preserve"> PAGEREF _Toc480796040 \h </w:instrText>
            </w:r>
            <w:r w:rsidR="001F4BB9">
              <w:rPr>
                <w:noProof/>
                <w:webHidden/>
              </w:rPr>
            </w:r>
            <w:r w:rsidR="001F4BB9">
              <w:rPr>
                <w:noProof/>
                <w:webHidden/>
              </w:rPr>
              <w:fldChar w:fldCharType="separate"/>
            </w:r>
            <w:r w:rsidR="001F4BB9">
              <w:rPr>
                <w:noProof/>
                <w:webHidden/>
              </w:rPr>
              <w:t>90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41" w:history="1">
            <w:r w:rsidR="001F4BB9" w:rsidRPr="003C2944">
              <w:rPr>
                <w:rStyle w:val="Hyperlink"/>
                <w:rFonts w:eastAsia="Times New Roman"/>
                <w:noProof/>
              </w:rPr>
              <w:t>17.4</w:t>
            </w:r>
            <w:r w:rsidR="001F4BB9">
              <w:rPr>
                <w:noProof/>
              </w:rPr>
              <w:tab/>
            </w:r>
            <w:r w:rsidR="001F4BB9" w:rsidRPr="003C2944">
              <w:rPr>
                <w:rStyle w:val="Hyperlink"/>
                <w:rFonts w:eastAsia="Times New Roman"/>
                <w:noProof/>
              </w:rPr>
              <w:t>McCullough</w:t>
            </w:r>
            <w:r w:rsidR="001F4BB9">
              <w:rPr>
                <w:noProof/>
                <w:webHidden/>
              </w:rPr>
              <w:tab/>
            </w:r>
            <w:r w:rsidR="001F4BB9">
              <w:rPr>
                <w:noProof/>
                <w:webHidden/>
              </w:rPr>
              <w:fldChar w:fldCharType="begin"/>
            </w:r>
            <w:r w:rsidR="001F4BB9">
              <w:rPr>
                <w:noProof/>
                <w:webHidden/>
              </w:rPr>
              <w:instrText xml:space="preserve"> PAGEREF _Toc480796041 \h </w:instrText>
            </w:r>
            <w:r w:rsidR="001F4BB9">
              <w:rPr>
                <w:noProof/>
                <w:webHidden/>
              </w:rPr>
            </w:r>
            <w:r w:rsidR="001F4BB9">
              <w:rPr>
                <w:noProof/>
                <w:webHidden/>
              </w:rPr>
              <w:fldChar w:fldCharType="separate"/>
            </w:r>
            <w:r w:rsidR="001F4BB9">
              <w:rPr>
                <w:noProof/>
                <w:webHidden/>
              </w:rPr>
              <w:t>90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42" w:history="1">
            <w:r w:rsidR="001F4BB9" w:rsidRPr="003C2944">
              <w:rPr>
                <w:rStyle w:val="Hyperlink"/>
                <w:rFonts w:eastAsia="Times New Roman"/>
                <w:noProof/>
              </w:rPr>
              <w:t>17.5</w:t>
            </w:r>
            <w:r w:rsidR="001F4BB9">
              <w:rPr>
                <w:noProof/>
              </w:rPr>
              <w:tab/>
            </w:r>
            <w:r w:rsidR="001F4BB9" w:rsidRPr="003C2944">
              <w:rPr>
                <w:rStyle w:val="Hyperlink"/>
                <w:rFonts w:eastAsia="Times New Roman"/>
                <w:noProof/>
              </w:rPr>
              <w:t>Myers</w:t>
            </w:r>
            <w:r w:rsidR="001F4BB9">
              <w:rPr>
                <w:noProof/>
                <w:webHidden/>
              </w:rPr>
              <w:tab/>
            </w:r>
            <w:r w:rsidR="001F4BB9">
              <w:rPr>
                <w:noProof/>
                <w:webHidden/>
              </w:rPr>
              <w:fldChar w:fldCharType="begin"/>
            </w:r>
            <w:r w:rsidR="001F4BB9">
              <w:rPr>
                <w:noProof/>
                <w:webHidden/>
              </w:rPr>
              <w:instrText xml:space="preserve"> PAGEREF _Toc480796042 \h </w:instrText>
            </w:r>
            <w:r w:rsidR="001F4BB9">
              <w:rPr>
                <w:noProof/>
                <w:webHidden/>
              </w:rPr>
            </w:r>
            <w:r w:rsidR="001F4BB9">
              <w:rPr>
                <w:noProof/>
                <w:webHidden/>
              </w:rPr>
              <w:fldChar w:fldCharType="separate"/>
            </w:r>
            <w:r w:rsidR="001F4BB9">
              <w:rPr>
                <w:noProof/>
                <w:webHidden/>
              </w:rPr>
              <w:t>90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43" w:history="1">
            <w:r w:rsidR="001F4BB9" w:rsidRPr="003C2944">
              <w:rPr>
                <w:rStyle w:val="Hyperlink"/>
                <w:rFonts w:eastAsia="Times New Roman"/>
                <w:noProof/>
              </w:rPr>
              <w:t>17.6</w:t>
            </w:r>
            <w:r w:rsidR="001F4BB9">
              <w:rPr>
                <w:noProof/>
              </w:rPr>
              <w:tab/>
            </w:r>
            <w:r w:rsidR="001F4BB9" w:rsidRPr="003C2944">
              <w:rPr>
                <w:rStyle w:val="Hyperlink"/>
                <w:rFonts w:eastAsia="Times New Roman"/>
                <w:noProof/>
              </w:rPr>
              <w:t>Ritter</w:t>
            </w:r>
            <w:r w:rsidR="001F4BB9">
              <w:rPr>
                <w:noProof/>
                <w:webHidden/>
              </w:rPr>
              <w:tab/>
            </w:r>
            <w:r w:rsidR="001F4BB9">
              <w:rPr>
                <w:noProof/>
                <w:webHidden/>
              </w:rPr>
              <w:fldChar w:fldCharType="begin"/>
            </w:r>
            <w:r w:rsidR="001F4BB9">
              <w:rPr>
                <w:noProof/>
                <w:webHidden/>
              </w:rPr>
              <w:instrText xml:space="preserve"> PAGEREF _Toc480796043 \h </w:instrText>
            </w:r>
            <w:r w:rsidR="001F4BB9">
              <w:rPr>
                <w:noProof/>
                <w:webHidden/>
              </w:rPr>
            </w:r>
            <w:r w:rsidR="001F4BB9">
              <w:rPr>
                <w:noProof/>
                <w:webHidden/>
              </w:rPr>
              <w:fldChar w:fldCharType="separate"/>
            </w:r>
            <w:r w:rsidR="001F4BB9">
              <w:rPr>
                <w:noProof/>
                <w:webHidden/>
              </w:rPr>
              <w:t>90</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44" w:history="1">
            <w:r w:rsidR="001F4BB9" w:rsidRPr="003C2944">
              <w:rPr>
                <w:rStyle w:val="Hyperlink"/>
                <w:rFonts w:eastAsia="Times New Roman"/>
                <w:noProof/>
              </w:rPr>
              <w:t>17.7</w:t>
            </w:r>
            <w:r w:rsidR="001F4BB9">
              <w:rPr>
                <w:noProof/>
              </w:rPr>
              <w:tab/>
            </w:r>
            <w:r w:rsidR="001F4BB9" w:rsidRPr="003C2944">
              <w:rPr>
                <w:rStyle w:val="Hyperlink"/>
                <w:rFonts w:eastAsia="Times New Roman"/>
                <w:noProof/>
              </w:rPr>
              <w:t>Runge</w:t>
            </w:r>
            <w:r w:rsidR="001F4BB9">
              <w:rPr>
                <w:noProof/>
                <w:webHidden/>
              </w:rPr>
              <w:tab/>
            </w:r>
            <w:r w:rsidR="001F4BB9">
              <w:rPr>
                <w:noProof/>
                <w:webHidden/>
              </w:rPr>
              <w:fldChar w:fldCharType="begin"/>
            </w:r>
            <w:r w:rsidR="001F4BB9">
              <w:rPr>
                <w:noProof/>
                <w:webHidden/>
              </w:rPr>
              <w:instrText xml:space="preserve"> PAGEREF _Toc480796044 \h </w:instrText>
            </w:r>
            <w:r w:rsidR="001F4BB9">
              <w:rPr>
                <w:noProof/>
                <w:webHidden/>
              </w:rPr>
            </w:r>
            <w:r w:rsidR="001F4BB9">
              <w:rPr>
                <w:noProof/>
                <w:webHidden/>
              </w:rPr>
              <w:fldChar w:fldCharType="separate"/>
            </w:r>
            <w:r w:rsidR="001F4BB9">
              <w:rPr>
                <w:noProof/>
                <w:webHidden/>
              </w:rPr>
              <w:t>90</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45" w:history="1">
            <w:r w:rsidR="001F4BB9" w:rsidRPr="003C2944">
              <w:rPr>
                <w:rStyle w:val="Hyperlink"/>
                <w:noProof/>
              </w:rPr>
              <w:t>18</w:t>
            </w:r>
            <w:r w:rsidR="001F4BB9">
              <w:rPr>
                <w:noProof/>
              </w:rPr>
              <w:tab/>
            </w:r>
            <w:r w:rsidR="001F4BB9" w:rsidRPr="003C2944">
              <w:rPr>
                <w:rStyle w:val="Hyperlink"/>
                <w:noProof/>
              </w:rPr>
              <w:t>Requirements</w:t>
            </w:r>
            <w:r w:rsidR="001F4BB9">
              <w:rPr>
                <w:noProof/>
                <w:webHidden/>
              </w:rPr>
              <w:tab/>
            </w:r>
            <w:r w:rsidR="001F4BB9">
              <w:rPr>
                <w:noProof/>
                <w:webHidden/>
              </w:rPr>
              <w:fldChar w:fldCharType="begin"/>
            </w:r>
            <w:r w:rsidR="001F4BB9">
              <w:rPr>
                <w:noProof/>
                <w:webHidden/>
              </w:rPr>
              <w:instrText xml:space="preserve"> PAGEREF _Toc480796045 \h </w:instrText>
            </w:r>
            <w:r w:rsidR="001F4BB9">
              <w:rPr>
                <w:noProof/>
                <w:webHidden/>
              </w:rPr>
            </w:r>
            <w:r w:rsidR="001F4BB9">
              <w:rPr>
                <w:noProof/>
                <w:webHidden/>
              </w:rPr>
              <w:fldChar w:fldCharType="separate"/>
            </w:r>
            <w:r w:rsidR="001F4BB9">
              <w:rPr>
                <w:noProof/>
                <w:webHidden/>
              </w:rPr>
              <w:t>91</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46" w:history="1">
            <w:r w:rsidR="001F4BB9" w:rsidRPr="003C2944">
              <w:rPr>
                <w:rStyle w:val="Hyperlink"/>
                <w:rFonts w:eastAsia="Times New Roman"/>
                <w:noProof/>
              </w:rPr>
              <w:t>18.1</w:t>
            </w:r>
            <w:r w:rsidR="001F4BB9">
              <w:rPr>
                <w:noProof/>
              </w:rPr>
              <w:tab/>
            </w:r>
            <w:r w:rsidR="001F4BB9" w:rsidRPr="003C2944">
              <w:rPr>
                <w:rStyle w:val="Hyperlink"/>
                <w:rFonts w:eastAsia="Times New Roman"/>
                <w:noProof/>
              </w:rPr>
              <w:t>The coursework phase</w:t>
            </w:r>
            <w:r w:rsidR="001F4BB9">
              <w:rPr>
                <w:noProof/>
                <w:webHidden/>
              </w:rPr>
              <w:tab/>
            </w:r>
            <w:r w:rsidR="001F4BB9">
              <w:rPr>
                <w:noProof/>
                <w:webHidden/>
              </w:rPr>
              <w:fldChar w:fldCharType="begin"/>
            </w:r>
            <w:r w:rsidR="001F4BB9">
              <w:rPr>
                <w:noProof/>
                <w:webHidden/>
              </w:rPr>
              <w:instrText xml:space="preserve"> PAGEREF _Toc480796046 \h </w:instrText>
            </w:r>
            <w:r w:rsidR="001F4BB9">
              <w:rPr>
                <w:noProof/>
                <w:webHidden/>
              </w:rPr>
            </w:r>
            <w:r w:rsidR="001F4BB9">
              <w:rPr>
                <w:noProof/>
                <w:webHidden/>
              </w:rPr>
              <w:fldChar w:fldCharType="separate"/>
            </w:r>
            <w:r w:rsidR="001F4BB9">
              <w:rPr>
                <w:noProof/>
                <w:webHidden/>
              </w:rPr>
              <w:t>91</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47" w:history="1">
            <w:r w:rsidR="001F4BB9" w:rsidRPr="003C2944">
              <w:rPr>
                <w:rStyle w:val="Hyperlink"/>
                <w:rFonts w:eastAsia="Times New Roman"/>
                <w:noProof/>
              </w:rPr>
              <w:t>18.2</w:t>
            </w:r>
            <w:r w:rsidR="001F4BB9">
              <w:rPr>
                <w:noProof/>
              </w:rPr>
              <w:tab/>
            </w:r>
            <w:r w:rsidR="001F4BB9" w:rsidRPr="003C2944">
              <w:rPr>
                <w:rStyle w:val="Hyperlink"/>
                <w:rFonts w:eastAsia="Times New Roman"/>
                <w:noProof/>
              </w:rPr>
              <w:t>General Requirements</w:t>
            </w:r>
            <w:r w:rsidR="001F4BB9">
              <w:rPr>
                <w:noProof/>
                <w:webHidden/>
              </w:rPr>
              <w:tab/>
            </w:r>
            <w:r w:rsidR="001F4BB9">
              <w:rPr>
                <w:noProof/>
                <w:webHidden/>
              </w:rPr>
              <w:fldChar w:fldCharType="begin"/>
            </w:r>
            <w:r w:rsidR="001F4BB9">
              <w:rPr>
                <w:noProof/>
                <w:webHidden/>
              </w:rPr>
              <w:instrText xml:space="preserve"> PAGEREF _Toc480796047 \h </w:instrText>
            </w:r>
            <w:r w:rsidR="001F4BB9">
              <w:rPr>
                <w:noProof/>
                <w:webHidden/>
              </w:rPr>
            </w:r>
            <w:r w:rsidR="001F4BB9">
              <w:rPr>
                <w:noProof/>
                <w:webHidden/>
              </w:rPr>
              <w:fldChar w:fldCharType="separate"/>
            </w:r>
            <w:r w:rsidR="001F4BB9">
              <w:rPr>
                <w:noProof/>
                <w:webHidden/>
              </w:rPr>
              <w:t>91</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48" w:history="1">
            <w:r w:rsidR="001F4BB9" w:rsidRPr="003C2944">
              <w:rPr>
                <w:rStyle w:val="Hyperlink"/>
                <w:noProof/>
              </w:rPr>
              <w:t>19</w:t>
            </w:r>
            <w:r w:rsidR="001F4BB9">
              <w:rPr>
                <w:noProof/>
              </w:rPr>
              <w:tab/>
            </w:r>
            <w:r w:rsidR="001F4BB9" w:rsidRPr="003C2944">
              <w:rPr>
                <w:rStyle w:val="Hyperlink"/>
                <w:noProof/>
              </w:rPr>
              <w:t>People</w:t>
            </w:r>
            <w:r w:rsidR="001F4BB9">
              <w:rPr>
                <w:noProof/>
                <w:webHidden/>
              </w:rPr>
              <w:tab/>
            </w:r>
            <w:r w:rsidR="001F4BB9">
              <w:rPr>
                <w:noProof/>
                <w:webHidden/>
              </w:rPr>
              <w:fldChar w:fldCharType="begin"/>
            </w:r>
            <w:r w:rsidR="001F4BB9">
              <w:rPr>
                <w:noProof/>
                <w:webHidden/>
              </w:rPr>
              <w:instrText xml:space="preserve"> PAGEREF _Toc480796048 \h </w:instrText>
            </w:r>
            <w:r w:rsidR="001F4BB9">
              <w:rPr>
                <w:noProof/>
                <w:webHidden/>
              </w:rPr>
            </w:r>
            <w:r w:rsidR="001F4BB9">
              <w:rPr>
                <w:noProof/>
                <w:webHidden/>
              </w:rPr>
              <w:fldChar w:fldCharType="separate"/>
            </w:r>
            <w:r w:rsidR="001F4BB9">
              <w:rPr>
                <w:noProof/>
                <w:webHidden/>
              </w:rPr>
              <w:t>92</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49" w:history="1">
            <w:r w:rsidR="001F4BB9" w:rsidRPr="003C2944">
              <w:rPr>
                <w:rStyle w:val="Hyperlink"/>
                <w:rFonts w:eastAsia="Times New Roman" w:cs="Courier New"/>
                <w:noProof/>
              </w:rPr>
              <w:t>19.1</w:t>
            </w:r>
            <w:r w:rsidR="001F4BB9">
              <w:rPr>
                <w:noProof/>
              </w:rPr>
              <w:tab/>
            </w:r>
            <w:r w:rsidR="001F4BB9" w:rsidRPr="003C2944">
              <w:rPr>
                <w:rStyle w:val="Hyperlink"/>
                <w:rFonts w:eastAsia="Times New Roman" w:cs="Courier New"/>
                <w:noProof/>
              </w:rPr>
              <w:t>Avner Ben-Ner</w:t>
            </w:r>
            <w:r w:rsidR="001F4BB9">
              <w:rPr>
                <w:noProof/>
                <w:webHidden/>
              </w:rPr>
              <w:tab/>
            </w:r>
            <w:r w:rsidR="001F4BB9">
              <w:rPr>
                <w:noProof/>
                <w:webHidden/>
              </w:rPr>
              <w:fldChar w:fldCharType="begin"/>
            </w:r>
            <w:r w:rsidR="001F4BB9">
              <w:rPr>
                <w:noProof/>
                <w:webHidden/>
              </w:rPr>
              <w:instrText xml:space="preserve"> PAGEREF _Toc480796049 \h </w:instrText>
            </w:r>
            <w:r w:rsidR="001F4BB9">
              <w:rPr>
                <w:noProof/>
                <w:webHidden/>
              </w:rPr>
            </w:r>
            <w:r w:rsidR="001F4BB9">
              <w:rPr>
                <w:noProof/>
                <w:webHidden/>
              </w:rPr>
              <w:fldChar w:fldCharType="separate"/>
            </w:r>
            <w:r w:rsidR="001F4BB9">
              <w:rPr>
                <w:noProof/>
                <w:webHidden/>
              </w:rPr>
              <w:t>92</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50" w:history="1">
            <w:r w:rsidR="001F4BB9" w:rsidRPr="003C2944">
              <w:rPr>
                <w:rStyle w:val="Hyperlink"/>
                <w:noProof/>
              </w:rPr>
              <w:t>19.2</w:t>
            </w:r>
            <w:r w:rsidR="001F4BB9">
              <w:rPr>
                <w:noProof/>
              </w:rPr>
              <w:tab/>
            </w:r>
            <w:r w:rsidR="001F4BB9" w:rsidRPr="003C2944">
              <w:rPr>
                <w:rStyle w:val="Hyperlink"/>
                <w:rFonts w:eastAsia="Times New Roman" w:cs="Courier New"/>
                <w:noProof/>
              </w:rPr>
              <w:t>Metin Cakir</w:t>
            </w:r>
            <w:r w:rsidR="001F4BB9">
              <w:rPr>
                <w:noProof/>
                <w:webHidden/>
              </w:rPr>
              <w:tab/>
            </w:r>
            <w:r w:rsidR="001F4BB9">
              <w:rPr>
                <w:noProof/>
                <w:webHidden/>
              </w:rPr>
              <w:fldChar w:fldCharType="begin"/>
            </w:r>
            <w:r w:rsidR="001F4BB9">
              <w:rPr>
                <w:noProof/>
                <w:webHidden/>
              </w:rPr>
              <w:instrText xml:space="preserve"> PAGEREF _Toc480796050 \h </w:instrText>
            </w:r>
            <w:r w:rsidR="001F4BB9">
              <w:rPr>
                <w:noProof/>
                <w:webHidden/>
              </w:rPr>
            </w:r>
            <w:r w:rsidR="001F4BB9">
              <w:rPr>
                <w:noProof/>
                <w:webHidden/>
              </w:rPr>
              <w:fldChar w:fldCharType="separate"/>
            </w:r>
            <w:r w:rsidR="001F4BB9">
              <w:rPr>
                <w:noProof/>
                <w:webHidden/>
              </w:rPr>
              <w:t>92</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51" w:history="1">
            <w:r w:rsidR="001F4BB9" w:rsidRPr="003C2944">
              <w:rPr>
                <w:rStyle w:val="Hyperlink"/>
                <w:rFonts w:eastAsia="Times New Roman" w:cs="Courier New"/>
                <w:noProof/>
              </w:rPr>
              <w:t>19.3</w:t>
            </w:r>
            <w:r w:rsidR="001F4BB9">
              <w:rPr>
                <w:noProof/>
              </w:rPr>
              <w:tab/>
            </w:r>
            <w:r w:rsidR="001F4BB9" w:rsidRPr="003C2944">
              <w:rPr>
                <w:rStyle w:val="Hyperlink"/>
                <w:rFonts w:eastAsia="Times New Roman" w:cs="Courier New"/>
                <w:noProof/>
              </w:rPr>
              <w:t>Jay Coggins</w:t>
            </w:r>
            <w:r w:rsidR="001F4BB9">
              <w:rPr>
                <w:noProof/>
                <w:webHidden/>
              </w:rPr>
              <w:tab/>
            </w:r>
            <w:r w:rsidR="001F4BB9">
              <w:rPr>
                <w:noProof/>
                <w:webHidden/>
              </w:rPr>
              <w:fldChar w:fldCharType="begin"/>
            </w:r>
            <w:r w:rsidR="001F4BB9">
              <w:rPr>
                <w:noProof/>
                <w:webHidden/>
              </w:rPr>
              <w:instrText xml:space="preserve"> PAGEREF _Toc480796051 \h </w:instrText>
            </w:r>
            <w:r w:rsidR="001F4BB9">
              <w:rPr>
                <w:noProof/>
                <w:webHidden/>
              </w:rPr>
            </w:r>
            <w:r w:rsidR="001F4BB9">
              <w:rPr>
                <w:noProof/>
                <w:webHidden/>
              </w:rPr>
              <w:fldChar w:fldCharType="separate"/>
            </w:r>
            <w:r w:rsidR="001F4BB9">
              <w:rPr>
                <w:noProof/>
                <w:webHidden/>
              </w:rPr>
              <w:t>93</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52" w:history="1">
            <w:r w:rsidR="001F4BB9" w:rsidRPr="003C2944">
              <w:rPr>
                <w:rStyle w:val="Hyperlink"/>
                <w:rFonts w:eastAsia="Times New Roman" w:cs="Courier New"/>
                <w:noProof/>
              </w:rPr>
              <w:t>19.4</w:t>
            </w:r>
            <w:r w:rsidR="001F4BB9">
              <w:rPr>
                <w:noProof/>
              </w:rPr>
              <w:tab/>
            </w:r>
            <w:r w:rsidR="001F4BB9" w:rsidRPr="003C2944">
              <w:rPr>
                <w:rStyle w:val="Hyperlink"/>
                <w:rFonts w:eastAsia="Times New Roman" w:cs="Courier New"/>
                <w:noProof/>
              </w:rPr>
              <w:t>Liz Davis</w:t>
            </w:r>
            <w:r w:rsidR="001F4BB9">
              <w:rPr>
                <w:noProof/>
                <w:webHidden/>
              </w:rPr>
              <w:tab/>
            </w:r>
            <w:r w:rsidR="001F4BB9">
              <w:rPr>
                <w:noProof/>
                <w:webHidden/>
              </w:rPr>
              <w:fldChar w:fldCharType="begin"/>
            </w:r>
            <w:r w:rsidR="001F4BB9">
              <w:rPr>
                <w:noProof/>
                <w:webHidden/>
              </w:rPr>
              <w:instrText xml:space="preserve"> PAGEREF _Toc480796052 \h </w:instrText>
            </w:r>
            <w:r w:rsidR="001F4BB9">
              <w:rPr>
                <w:noProof/>
                <w:webHidden/>
              </w:rPr>
            </w:r>
            <w:r w:rsidR="001F4BB9">
              <w:rPr>
                <w:noProof/>
                <w:webHidden/>
              </w:rPr>
              <w:fldChar w:fldCharType="separate"/>
            </w:r>
            <w:r w:rsidR="001F4BB9">
              <w:rPr>
                <w:noProof/>
                <w:webHidden/>
              </w:rPr>
              <w:t>93</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53" w:history="1">
            <w:r w:rsidR="001F4BB9" w:rsidRPr="003C2944">
              <w:rPr>
                <w:rStyle w:val="Hyperlink"/>
                <w:rFonts w:eastAsia="Times New Roman" w:cs="Courier New"/>
                <w:noProof/>
              </w:rPr>
              <w:t>19.5</w:t>
            </w:r>
            <w:r w:rsidR="001F4BB9">
              <w:rPr>
                <w:noProof/>
              </w:rPr>
              <w:tab/>
            </w:r>
            <w:r w:rsidR="001F4BB9" w:rsidRPr="003C2944">
              <w:rPr>
                <w:rStyle w:val="Hyperlink"/>
                <w:rFonts w:eastAsia="Times New Roman" w:cs="Courier New"/>
                <w:noProof/>
              </w:rPr>
              <w:t>Jason Hicks</w:t>
            </w:r>
            <w:r w:rsidR="001F4BB9">
              <w:rPr>
                <w:noProof/>
                <w:webHidden/>
              </w:rPr>
              <w:tab/>
            </w:r>
            <w:r w:rsidR="001F4BB9">
              <w:rPr>
                <w:noProof/>
                <w:webHidden/>
              </w:rPr>
              <w:fldChar w:fldCharType="begin"/>
            </w:r>
            <w:r w:rsidR="001F4BB9">
              <w:rPr>
                <w:noProof/>
                <w:webHidden/>
              </w:rPr>
              <w:instrText xml:space="preserve"> PAGEREF _Toc480796053 \h </w:instrText>
            </w:r>
            <w:r w:rsidR="001F4BB9">
              <w:rPr>
                <w:noProof/>
                <w:webHidden/>
              </w:rPr>
            </w:r>
            <w:r w:rsidR="001F4BB9">
              <w:rPr>
                <w:noProof/>
                <w:webHidden/>
              </w:rPr>
              <w:fldChar w:fldCharType="separate"/>
            </w:r>
            <w:r w:rsidR="001F4BB9">
              <w:rPr>
                <w:noProof/>
                <w:webHidden/>
              </w:rPr>
              <w:t>93</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54" w:history="1">
            <w:r w:rsidR="001F4BB9" w:rsidRPr="003C2944">
              <w:rPr>
                <w:rStyle w:val="Hyperlink"/>
                <w:rFonts w:eastAsia="Times New Roman" w:cs="Courier New"/>
                <w:noProof/>
              </w:rPr>
              <w:t>19.6</w:t>
            </w:r>
            <w:r w:rsidR="001F4BB9">
              <w:rPr>
                <w:noProof/>
              </w:rPr>
              <w:tab/>
            </w:r>
            <w:r w:rsidR="001F4BB9" w:rsidRPr="003C2944">
              <w:rPr>
                <w:rStyle w:val="Hyperlink"/>
                <w:rFonts w:eastAsia="Times New Roman" w:cs="Courier New"/>
                <w:noProof/>
              </w:rPr>
              <w:t>Laura Kalambokidis</w:t>
            </w:r>
            <w:r w:rsidR="001F4BB9">
              <w:rPr>
                <w:noProof/>
                <w:webHidden/>
              </w:rPr>
              <w:tab/>
            </w:r>
            <w:r w:rsidR="001F4BB9">
              <w:rPr>
                <w:noProof/>
                <w:webHidden/>
              </w:rPr>
              <w:fldChar w:fldCharType="begin"/>
            </w:r>
            <w:r w:rsidR="001F4BB9">
              <w:rPr>
                <w:noProof/>
                <w:webHidden/>
              </w:rPr>
              <w:instrText xml:space="preserve"> PAGEREF _Toc480796054 \h </w:instrText>
            </w:r>
            <w:r w:rsidR="001F4BB9">
              <w:rPr>
                <w:noProof/>
                <w:webHidden/>
              </w:rPr>
            </w:r>
            <w:r w:rsidR="001F4BB9">
              <w:rPr>
                <w:noProof/>
                <w:webHidden/>
              </w:rPr>
              <w:fldChar w:fldCharType="separate"/>
            </w:r>
            <w:r w:rsidR="001F4BB9">
              <w:rPr>
                <w:noProof/>
                <w:webHidden/>
              </w:rPr>
              <w:t>93</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55" w:history="1">
            <w:r w:rsidR="001F4BB9" w:rsidRPr="003C2944">
              <w:rPr>
                <w:rStyle w:val="Hyperlink"/>
                <w:rFonts w:eastAsia="Times New Roman" w:cs="Courier New"/>
                <w:noProof/>
              </w:rPr>
              <w:t>19.7</w:t>
            </w:r>
            <w:r w:rsidR="001F4BB9">
              <w:rPr>
                <w:noProof/>
              </w:rPr>
              <w:tab/>
            </w:r>
            <w:r w:rsidR="001F4BB9" w:rsidRPr="003C2944">
              <w:rPr>
                <w:rStyle w:val="Hyperlink"/>
                <w:rFonts w:eastAsia="Times New Roman" w:cs="Courier New"/>
                <w:noProof/>
              </w:rPr>
              <w:t>Morris Kleiner</w:t>
            </w:r>
            <w:r w:rsidR="001F4BB9">
              <w:rPr>
                <w:noProof/>
                <w:webHidden/>
              </w:rPr>
              <w:tab/>
            </w:r>
            <w:r w:rsidR="001F4BB9">
              <w:rPr>
                <w:noProof/>
                <w:webHidden/>
              </w:rPr>
              <w:fldChar w:fldCharType="begin"/>
            </w:r>
            <w:r w:rsidR="001F4BB9">
              <w:rPr>
                <w:noProof/>
                <w:webHidden/>
              </w:rPr>
              <w:instrText xml:space="preserve"> PAGEREF _Toc480796055 \h </w:instrText>
            </w:r>
            <w:r w:rsidR="001F4BB9">
              <w:rPr>
                <w:noProof/>
                <w:webHidden/>
              </w:rPr>
            </w:r>
            <w:r w:rsidR="001F4BB9">
              <w:rPr>
                <w:noProof/>
                <w:webHidden/>
              </w:rPr>
              <w:fldChar w:fldCharType="separate"/>
            </w:r>
            <w:r w:rsidR="001F4BB9">
              <w:rPr>
                <w:noProof/>
                <w:webHidden/>
              </w:rPr>
              <w:t>93</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56" w:history="1">
            <w:r w:rsidR="001F4BB9" w:rsidRPr="003C2944">
              <w:rPr>
                <w:rStyle w:val="Hyperlink"/>
                <w:rFonts w:eastAsia="Times New Roman" w:cs="Courier New"/>
                <w:noProof/>
              </w:rPr>
              <w:t>19.8</w:t>
            </w:r>
            <w:r w:rsidR="001F4BB9">
              <w:rPr>
                <w:noProof/>
              </w:rPr>
              <w:tab/>
            </w:r>
            <w:r w:rsidR="001F4BB9" w:rsidRPr="003C2944">
              <w:rPr>
                <w:rStyle w:val="Hyperlink"/>
                <w:rFonts w:eastAsia="Times New Roman" w:cs="Courier New"/>
                <w:noProof/>
              </w:rPr>
              <w:t>Samuel Myers</w:t>
            </w:r>
            <w:r w:rsidR="001F4BB9">
              <w:rPr>
                <w:noProof/>
                <w:webHidden/>
              </w:rPr>
              <w:tab/>
            </w:r>
            <w:r w:rsidR="001F4BB9">
              <w:rPr>
                <w:noProof/>
                <w:webHidden/>
              </w:rPr>
              <w:fldChar w:fldCharType="begin"/>
            </w:r>
            <w:r w:rsidR="001F4BB9">
              <w:rPr>
                <w:noProof/>
                <w:webHidden/>
              </w:rPr>
              <w:instrText xml:space="preserve"> PAGEREF _Toc480796056 \h </w:instrText>
            </w:r>
            <w:r w:rsidR="001F4BB9">
              <w:rPr>
                <w:noProof/>
                <w:webHidden/>
              </w:rPr>
            </w:r>
            <w:r w:rsidR="001F4BB9">
              <w:rPr>
                <w:noProof/>
                <w:webHidden/>
              </w:rPr>
              <w:fldChar w:fldCharType="separate"/>
            </w:r>
            <w:r w:rsidR="001F4BB9">
              <w:rPr>
                <w:noProof/>
                <w:webHidden/>
              </w:rPr>
              <w:t>93</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57" w:history="1">
            <w:r w:rsidR="001F4BB9" w:rsidRPr="003C2944">
              <w:rPr>
                <w:rStyle w:val="Hyperlink"/>
                <w:rFonts w:eastAsia="Times New Roman" w:cs="Courier New"/>
                <w:noProof/>
              </w:rPr>
              <w:t>19.9</w:t>
            </w:r>
            <w:r w:rsidR="001F4BB9">
              <w:rPr>
                <w:noProof/>
              </w:rPr>
              <w:tab/>
            </w:r>
            <w:r w:rsidR="001F4BB9" w:rsidRPr="003C2944">
              <w:rPr>
                <w:rStyle w:val="Hyperlink"/>
                <w:rFonts w:eastAsia="Times New Roman" w:cs="Courier New"/>
                <w:noProof/>
              </w:rPr>
              <w:t>Joe Ritter</w:t>
            </w:r>
            <w:r w:rsidR="001F4BB9">
              <w:rPr>
                <w:noProof/>
                <w:webHidden/>
              </w:rPr>
              <w:tab/>
            </w:r>
            <w:r w:rsidR="001F4BB9">
              <w:rPr>
                <w:noProof/>
                <w:webHidden/>
              </w:rPr>
              <w:fldChar w:fldCharType="begin"/>
            </w:r>
            <w:r w:rsidR="001F4BB9">
              <w:rPr>
                <w:noProof/>
                <w:webHidden/>
              </w:rPr>
              <w:instrText xml:space="preserve"> PAGEREF _Toc480796057 \h </w:instrText>
            </w:r>
            <w:r w:rsidR="001F4BB9">
              <w:rPr>
                <w:noProof/>
                <w:webHidden/>
              </w:rPr>
            </w:r>
            <w:r w:rsidR="001F4BB9">
              <w:rPr>
                <w:noProof/>
                <w:webHidden/>
              </w:rPr>
              <w:fldChar w:fldCharType="separate"/>
            </w:r>
            <w:r w:rsidR="001F4BB9">
              <w:rPr>
                <w:noProof/>
                <w:webHidden/>
              </w:rPr>
              <w:t>93</w:t>
            </w:r>
            <w:r w:rsidR="001F4BB9">
              <w:rPr>
                <w:noProof/>
                <w:webHidden/>
              </w:rPr>
              <w:fldChar w:fldCharType="end"/>
            </w:r>
          </w:hyperlink>
        </w:p>
        <w:p w:rsidR="001F4BB9" w:rsidRDefault="009168C1">
          <w:pPr>
            <w:pStyle w:val="TOC2"/>
            <w:tabs>
              <w:tab w:val="left" w:pos="1100"/>
              <w:tab w:val="right" w:leader="dot" w:pos="9350"/>
            </w:tabs>
            <w:rPr>
              <w:noProof/>
            </w:rPr>
          </w:pPr>
          <w:hyperlink w:anchor="_Toc480796058" w:history="1">
            <w:r w:rsidR="001F4BB9" w:rsidRPr="003C2944">
              <w:rPr>
                <w:rStyle w:val="Hyperlink"/>
                <w:rFonts w:eastAsia="Times New Roman" w:cs="Courier New"/>
                <w:noProof/>
              </w:rPr>
              <w:t>19.10</w:t>
            </w:r>
            <w:r w:rsidR="001F4BB9">
              <w:rPr>
                <w:noProof/>
              </w:rPr>
              <w:tab/>
            </w:r>
            <w:r w:rsidR="001F4BB9" w:rsidRPr="003C2944">
              <w:rPr>
                <w:rStyle w:val="Hyperlink"/>
                <w:rFonts w:eastAsia="Times New Roman" w:cs="Courier New"/>
                <w:noProof/>
              </w:rPr>
              <w:t>Ford Runge</w:t>
            </w:r>
            <w:r w:rsidR="001F4BB9">
              <w:rPr>
                <w:noProof/>
                <w:webHidden/>
              </w:rPr>
              <w:tab/>
            </w:r>
            <w:r w:rsidR="001F4BB9">
              <w:rPr>
                <w:noProof/>
                <w:webHidden/>
              </w:rPr>
              <w:fldChar w:fldCharType="begin"/>
            </w:r>
            <w:r w:rsidR="001F4BB9">
              <w:rPr>
                <w:noProof/>
                <w:webHidden/>
              </w:rPr>
              <w:instrText xml:space="preserve"> PAGEREF _Toc480796058 \h </w:instrText>
            </w:r>
            <w:r w:rsidR="001F4BB9">
              <w:rPr>
                <w:noProof/>
                <w:webHidden/>
              </w:rPr>
            </w:r>
            <w:r w:rsidR="001F4BB9">
              <w:rPr>
                <w:noProof/>
                <w:webHidden/>
              </w:rPr>
              <w:fldChar w:fldCharType="separate"/>
            </w:r>
            <w:r w:rsidR="001F4BB9">
              <w:rPr>
                <w:noProof/>
                <w:webHidden/>
              </w:rPr>
              <w:t>93</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59" w:history="1">
            <w:r w:rsidR="001F4BB9" w:rsidRPr="003C2944">
              <w:rPr>
                <w:rStyle w:val="Hyperlink"/>
                <w:noProof/>
              </w:rPr>
              <w:t>20</w:t>
            </w:r>
            <w:r w:rsidR="001F4BB9">
              <w:rPr>
                <w:noProof/>
              </w:rPr>
              <w:tab/>
            </w:r>
            <w:r w:rsidR="001F4BB9" w:rsidRPr="003C2944">
              <w:rPr>
                <w:rStyle w:val="Hyperlink"/>
                <w:noProof/>
              </w:rPr>
              <w:t>Institutions</w:t>
            </w:r>
            <w:r w:rsidR="001F4BB9">
              <w:rPr>
                <w:noProof/>
                <w:webHidden/>
              </w:rPr>
              <w:tab/>
            </w:r>
            <w:r w:rsidR="001F4BB9">
              <w:rPr>
                <w:noProof/>
                <w:webHidden/>
              </w:rPr>
              <w:fldChar w:fldCharType="begin"/>
            </w:r>
            <w:r w:rsidR="001F4BB9">
              <w:rPr>
                <w:noProof/>
                <w:webHidden/>
              </w:rPr>
              <w:instrText xml:space="preserve"> PAGEREF _Toc480796059 \h </w:instrText>
            </w:r>
            <w:r w:rsidR="001F4BB9">
              <w:rPr>
                <w:noProof/>
                <w:webHidden/>
              </w:rPr>
            </w:r>
            <w:r w:rsidR="001F4BB9">
              <w:rPr>
                <w:noProof/>
                <w:webHidden/>
              </w:rPr>
              <w:fldChar w:fldCharType="separate"/>
            </w:r>
            <w:r w:rsidR="001F4BB9">
              <w:rPr>
                <w:noProof/>
                <w:webHidden/>
              </w:rPr>
              <w:t>94</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0" w:history="1">
            <w:r w:rsidR="001F4BB9" w:rsidRPr="003C2944">
              <w:rPr>
                <w:rStyle w:val="Hyperlink"/>
                <w:noProof/>
              </w:rPr>
              <w:t>20.1</w:t>
            </w:r>
            <w:r w:rsidR="001F4BB9">
              <w:rPr>
                <w:noProof/>
              </w:rPr>
              <w:tab/>
            </w:r>
            <w:r w:rsidR="001F4BB9" w:rsidRPr="003C2944">
              <w:rPr>
                <w:rStyle w:val="Hyperlink"/>
                <w:noProof/>
              </w:rPr>
              <w:t>University of Minnesota</w:t>
            </w:r>
            <w:r w:rsidR="001F4BB9">
              <w:rPr>
                <w:noProof/>
                <w:webHidden/>
              </w:rPr>
              <w:tab/>
            </w:r>
            <w:r w:rsidR="001F4BB9">
              <w:rPr>
                <w:noProof/>
                <w:webHidden/>
              </w:rPr>
              <w:fldChar w:fldCharType="begin"/>
            </w:r>
            <w:r w:rsidR="001F4BB9">
              <w:rPr>
                <w:noProof/>
                <w:webHidden/>
              </w:rPr>
              <w:instrText xml:space="preserve"> PAGEREF _Toc480796060 \h </w:instrText>
            </w:r>
            <w:r w:rsidR="001F4BB9">
              <w:rPr>
                <w:noProof/>
                <w:webHidden/>
              </w:rPr>
            </w:r>
            <w:r w:rsidR="001F4BB9">
              <w:rPr>
                <w:noProof/>
                <w:webHidden/>
              </w:rPr>
              <w:fldChar w:fldCharType="separate"/>
            </w:r>
            <w:r w:rsidR="001F4BB9">
              <w:rPr>
                <w:noProof/>
                <w:webHidden/>
              </w:rPr>
              <w:t>94</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1" w:history="1">
            <w:r w:rsidR="001F4BB9" w:rsidRPr="003C2944">
              <w:rPr>
                <w:rStyle w:val="Hyperlink"/>
                <w:noProof/>
              </w:rPr>
              <w:t>20.2</w:t>
            </w:r>
            <w:r w:rsidR="001F4BB9">
              <w:rPr>
                <w:noProof/>
              </w:rPr>
              <w:tab/>
            </w:r>
            <w:r w:rsidR="001F4BB9" w:rsidRPr="003C2944">
              <w:rPr>
                <w:rStyle w:val="Hyperlink"/>
                <w:noProof/>
              </w:rPr>
              <w:t>Roy Wilkins Center</w:t>
            </w:r>
            <w:r w:rsidR="001F4BB9">
              <w:rPr>
                <w:noProof/>
                <w:webHidden/>
              </w:rPr>
              <w:tab/>
            </w:r>
            <w:r w:rsidR="001F4BB9">
              <w:rPr>
                <w:noProof/>
                <w:webHidden/>
              </w:rPr>
              <w:fldChar w:fldCharType="begin"/>
            </w:r>
            <w:r w:rsidR="001F4BB9">
              <w:rPr>
                <w:noProof/>
                <w:webHidden/>
              </w:rPr>
              <w:instrText xml:space="preserve"> PAGEREF _Toc480796061 \h </w:instrText>
            </w:r>
            <w:r w:rsidR="001F4BB9">
              <w:rPr>
                <w:noProof/>
                <w:webHidden/>
              </w:rPr>
            </w:r>
            <w:r w:rsidR="001F4BB9">
              <w:rPr>
                <w:noProof/>
                <w:webHidden/>
              </w:rPr>
              <w:fldChar w:fldCharType="separate"/>
            </w:r>
            <w:r w:rsidR="001F4BB9">
              <w:rPr>
                <w:noProof/>
                <w:webHidden/>
              </w:rPr>
              <w:t>94</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2" w:history="1">
            <w:r w:rsidR="001F4BB9" w:rsidRPr="003C2944">
              <w:rPr>
                <w:rStyle w:val="Hyperlink"/>
                <w:noProof/>
              </w:rPr>
              <w:t>20.3</w:t>
            </w:r>
            <w:r w:rsidR="001F4BB9">
              <w:rPr>
                <w:noProof/>
              </w:rPr>
              <w:tab/>
            </w:r>
            <w:r w:rsidR="001F4BB9" w:rsidRPr="003C2944">
              <w:rPr>
                <w:rStyle w:val="Hyperlink"/>
                <w:noProof/>
              </w:rPr>
              <w:t>Merrick Inc</w:t>
            </w:r>
            <w:r w:rsidR="001F4BB9">
              <w:rPr>
                <w:noProof/>
                <w:webHidden/>
              </w:rPr>
              <w:tab/>
            </w:r>
            <w:r w:rsidR="001F4BB9">
              <w:rPr>
                <w:noProof/>
                <w:webHidden/>
              </w:rPr>
              <w:fldChar w:fldCharType="begin"/>
            </w:r>
            <w:r w:rsidR="001F4BB9">
              <w:rPr>
                <w:noProof/>
                <w:webHidden/>
              </w:rPr>
              <w:instrText xml:space="preserve"> PAGEREF _Toc480796062 \h </w:instrText>
            </w:r>
            <w:r w:rsidR="001F4BB9">
              <w:rPr>
                <w:noProof/>
                <w:webHidden/>
              </w:rPr>
            </w:r>
            <w:r w:rsidR="001F4BB9">
              <w:rPr>
                <w:noProof/>
                <w:webHidden/>
              </w:rPr>
              <w:fldChar w:fldCharType="separate"/>
            </w:r>
            <w:r w:rsidR="001F4BB9">
              <w:rPr>
                <w:noProof/>
                <w:webHidden/>
              </w:rPr>
              <w:t>94</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63" w:history="1">
            <w:r w:rsidR="001F4BB9" w:rsidRPr="003C2944">
              <w:rPr>
                <w:rStyle w:val="Hyperlink"/>
                <w:noProof/>
              </w:rPr>
              <w:t>21</w:t>
            </w:r>
            <w:r w:rsidR="001F4BB9">
              <w:rPr>
                <w:noProof/>
              </w:rPr>
              <w:tab/>
            </w:r>
            <w:r w:rsidR="001F4BB9" w:rsidRPr="003C2944">
              <w:rPr>
                <w:rStyle w:val="Hyperlink"/>
                <w:noProof/>
              </w:rPr>
              <w:t>Data Sources</w:t>
            </w:r>
            <w:r w:rsidR="001F4BB9">
              <w:rPr>
                <w:noProof/>
                <w:webHidden/>
              </w:rPr>
              <w:tab/>
            </w:r>
            <w:r w:rsidR="001F4BB9">
              <w:rPr>
                <w:noProof/>
                <w:webHidden/>
              </w:rPr>
              <w:fldChar w:fldCharType="begin"/>
            </w:r>
            <w:r w:rsidR="001F4BB9">
              <w:rPr>
                <w:noProof/>
                <w:webHidden/>
              </w:rPr>
              <w:instrText xml:space="preserve"> PAGEREF _Toc480796063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4" w:history="1">
            <w:r w:rsidR="001F4BB9" w:rsidRPr="003C2944">
              <w:rPr>
                <w:rStyle w:val="Hyperlink"/>
                <w:noProof/>
              </w:rPr>
              <w:t>21.1</w:t>
            </w:r>
            <w:r w:rsidR="001F4BB9">
              <w:rPr>
                <w:noProof/>
              </w:rPr>
              <w:tab/>
            </w:r>
            <w:r w:rsidR="001F4BB9" w:rsidRPr="003C2944">
              <w:rPr>
                <w:rStyle w:val="Hyperlink"/>
                <w:noProof/>
              </w:rPr>
              <w:t>ACS</w:t>
            </w:r>
            <w:r w:rsidR="001F4BB9">
              <w:rPr>
                <w:noProof/>
                <w:webHidden/>
              </w:rPr>
              <w:tab/>
            </w:r>
            <w:r w:rsidR="001F4BB9">
              <w:rPr>
                <w:noProof/>
                <w:webHidden/>
              </w:rPr>
              <w:fldChar w:fldCharType="begin"/>
            </w:r>
            <w:r w:rsidR="001F4BB9">
              <w:rPr>
                <w:noProof/>
                <w:webHidden/>
              </w:rPr>
              <w:instrText xml:space="preserve"> PAGEREF _Toc480796064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5" w:history="1">
            <w:r w:rsidR="001F4BB9" w:rsidRPr="003C2944">
              <w:rPr>
                <w:rStyle w:val="Hyperlink"/>
                <w:noProof/>
              </w:rPr>
              <w:t>21.2</w:t>
            </w:r>
            <w:r w:rsidR="001F4BB9">
              <w:rPr>
                <w:noProof/>
              </w:rPr>
              <w:tab/>
            </w:r>
            <w:r w:rsidR="001F4BB9" w:rsidRPr="003C2944">
              <w:rPr>
                <w:rStyle w:val="Hyperlink"/>
                <w:noProof/>
              </w:rPr>
              <w:t>CPS</w:t>
            </w:r>
            <w:r w:rsidR="001F4BB9">
              <w:rPr>
                <w:noProof/>
                <w:webHidden/>
              </w:rPr>
              <w:tab/>
            </w:r>
            <w:r w:rsidR="001F4BB9">
              <w:rPr>
                <w:noProof/>
                <w:webHidden/>
              </w:rPr>
              <w:fldChar w:fldCharType="begin"/>
            </w:r>
            <w:r w:rsidR="001F4BB9">
              <w:rPr>
                <w:noProof/>
                <w:webHidden/>
              </w:rPr>
              <w:instrText xml:space="preserve"> PAGEREF _Toc480796065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6" w:history="1">
            <w:r w:rsidR="001F4BB9" w:rsidRPr="003C2944">
              <w:rPr>
                <w:rStyle w:val="Hyperlink"/>
                <w:noProof/>
              </w:rPr>
              <w:t>21.3</w:t>
            </w:r>
            <w:r w:rsidR="001F4BB9">
              <w:rPr>
                <w:noProof/>
              </w:rPr>
              <w:tab/>
            </w:r>
            <w:r w:rsidR="001F4BB9" w:rsidRPr="003C2944">
              <w:rPr>
                <w:rStyle w:val="Hyperlink"/>
                <w:noProof/>
              </w:rPr>
              <w:t>ATUS</w:t>
            </w:r>
            <w:r w:rsidR="001F4BB9">
              <w:rPr>
                <w:noProof/>
                <w:webHidden/>
              </w:rPr>
              <w:tab/>
            </w:r>
            <w:r w:rsidR="001F4BB9">
              <w:rPr>
                <w:noProof/>
                <w:webHidden/>
              </w:rPr>
              <w:fldChar w:fldCharType="begin"/>
            </w:r>
            <w:r w:rsidR="001F4BB9">
              <w:rPr>
                <w:noProof/>
                <w:webHidden/>
              </w:rPr>
              <w:instrText xml:space="preserve"> PAGEREF _Toc480796066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7" w:history="1">
            <w:r w:rsidR="001F4BB9" w:rsidRPr="003C2944">
              <w:rPr>
                <w:rStyle w:val="Hyperlink"/>
                <w:noProof/>
              </w:rPr>
              <w:t>21.4</w:t>
            </w:r>
            <w:r w:rsidR="001F4BB9">
              <w:rPr>
                <w:noProof/>
              </w:rPr>
              <w:tab/>
            </w:r>
            <w:r w:rsidR="001F4BB9" w:rsidRPr="003C2944">
              <w:rPr>
                <w:rStyle w:val="Hyperlink"/>
                <w:noProof/>
              </w:rPr>
              <w:t>DoH</w:t>
            </w:r>
            <w:r w:rsidR="001F4BB9">
              <w:rPr>
                <w:noProof/>
                <w:webHidden/>
              </w:rPr>
              <w:tab/>
            </w:r>
            <w:r w:rsidR="001F4BB9">
              <w:rPr>
                <w:noProof/>
                <w:webHidden/>
              </w:rPr>
              <w:fldChar w:fldCharType="begin"/>
            </w:r>
            <w:r w:rsidR="001F4BB9">
              <w:rPr>
                <w:noProof/>
                <w:webHidden/>
              </w:rPr>
              <w:instrText xml:space="preserve"> PAGEREF _Toc480796067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8" w:history="1">
            <w:r w:rsidR="001F4BB9" w:rsidRPr="003C2944">
              <w:rPr>
                <w:rStyle w:val="Hyperlink"/>
                <w:noProof/>
              </w:rPr>
              <w:t>21.5</w:t>
            </w:r>
            <w:r w:rsidR="001F4BB9">
              <w:rPr>
                <w:noProof/>
              </w:rPr>
              <w:tab/>
            </w:r>
            <w:r w:rsidR="001F4BB9" w:rsidRPr="003C2944">
              <w:rPr>
                <w:rStyle w:val="Hyperlink"/>
                <w:noProof/>
              </w:rPr>
              <w:t>QWI</w:t>
            </w:r>
            <w:r w:rsidR="001F4BB9">
              <w:rPr>
                <w:noProof/>
                <w:webHidden/>
              </w:rPr>
              <w:tab/>
            </w:r>
            <w:r w:rsidR="001F4BB9">
              <w:rPr>
                <w:noProof/>
                <w:webHidden/>
              </w:rPr>
              <w:fldChar w:fldCharType="begin"/>
            </w:r>
            <w:r w:rsidR="001F4BB9">
              <w:rPr>
                <w:noProof/>
                <w:webHidden/>
              </w:rPr>
              <w:instrText xml:space="preserve"> PAGEREF _Toc480796068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69" w:history="1">
            <w:r w:rsidR="001F4BB9" w:rsidRPr="003C2944">
              <w:rPr>
                <w:rStyle w:val="Hyperlink"/>
                <w:noProof/>
              </w:rPr>
              <w:t>21.6</w:t>
            </w:r>
            <w:r w:rsidR="001F4BB9">
              <w:rPr>
                <w:noProof/>
              </w:rPr>
              <w:tab/>
            </w:r>
            <w:r w:rsidR="001F4BB9" w:rsidRPr="003C2944">
              <w:rPr>
                <w:rStyle w:val="Hyperlink"/>
                <w:noProof/>
              </w:rPr>
              <w:t>FRED</w:t>
            </w:r>
            <w:r w:rsidR="001F4BB9">
              <w:rPr>
                <w:noProof/>
                <w:webHidden/>
              </w:rPr>
              <w:tab/>
            </w:r>
            <w:r w:rsidR="001F4BB9">
              <w:rPr>
                <w:noProof/>
                <w:webHidden/>
              </w:rPr>
              <w:fldChar w:fldCharType="begin"/>
            </w:r>
            <w:r w:rsidR="001F4BB9">
              <w:rPr>
                <w:noProof/>
                <w:webHidden/>
              </w:rPr>
              <w:instrText xml:space="preserve"> PAGEREF _Toc480796069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70" w:history="1">
            <w:r w:rsidR="001F4BB9" w:rsidRPr="003C2944">
              <w:rPr>
                <w:rStyle w:val="Hyperlink"/>
                <w:noProof/>
              </w:rPr>
              <w:t>21.7</w:t>
            </w:r>
            <w:r w:rsidR="001F4BB9">
              <w:rPr>
                <w:noProof/>
              </w:rPr>
              <w:tab/>
            </w:r>
            <w:r w:rsidR="001F4BB9" w:rsidRPr="003C2944">
              <w:rPr>
                <w:rStyle w:val="Hyperlink"/>
                <w:noProof/>
              </w:rPr>
              <w:t>QCEW</w:t>
            </w:r>
            <w:r w:rsidR="001F4BB9">
              <w:rPr>
                <w:noProof/>
                <w:webHidden/>
              </w:rPr>
              <w:tab/>
            </w:r>
            <w:r w:rsidR="001F4BB9">
              <w:rPr>
                <w:noProof/>
                <w:webHidden/>
              </w:rPr>
              <w:fldChar w:fldCharType="begin"/>
            </w:r>
            <w:r w:rsidR="001F4BB9">
              <w:rPr>
                <w:noProof/>
                <w:webHidden/>
              </w:rPr>
              <w:instrText xml:space="preserve"> PAGEREF _Toc480796070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2"/>
            <w:tabs>
              <w:tab w:val="left" w:pos="880"/>
              <w:tab w:val="right" w:leader="dot" w:pos="9350"/>
            </w:tabs>
            <w:rPr>
              <w:noProof/>
            </w:rPr>
          </w:pPr>
          <w:hyperlink w:anchor="_Toc480796071" w:history="1">
            <w:r w:rsidR="001F4BB9" w:rsidRPr="003C2944">
              <w:rPr>
                <w:rStyle w:val="Hyperlink"/>
                <w:noProof/>
              </w:rPr>
              <w:t>21.8</w:t>
            </w:r>
            <w:r w:rsidR="001F4BB9">
              <w:rPr>
                <w:noProof/>
              </w:rPr>
              <w:tab/>
            </w:r>
            <w:r w:rsidR="001F4BB9" w:rsidRPr="003C2944">
              <w:rPr>
                <w:rStyle w:val="Hyperlink"/>
                <w:noProof/>
              </w:rPr>
              <w:t>SBO</w:t>
            </w:r>
            <w:r w:rsidR="001F4BB9">
              <w:rPr>
                <w:noProof/>
                <w:webHidden/>
              </w:rPr>
              <w:tab/>
            </w:r>
            <w:r w:rsidR="001F4BB9">
              <w:rPr>
                <w:noProof/>
                <w:webHidden/>
              </w:rPr>
              <w:fldChar w:fldCharType="begin"/>
            </w:r>
            <w:r w:rsidR="001F4BB9">
              <w:rPr>
                <w:noProof/>
                <w:webHidden/>
              </w:rPr>
              <w:instrText xml:space="preserve"> PAGEREF _Toc480796071 \h </w:instrText>
            </w:r>
            <w:r w:rsidR="001F4BB9">
              <w:rPr>
                <w:noProof/>
                <w:webHidden/>
              </w:rPr>
            </w:r>
            <w:r w:rsidR="001F4BB9">
              <w:rPr>
                <w:noProof/>
                <w:webHidden/>
              </w:rPr>
              <w:fldChar w:fldCharType="separate"/>
            </w:r>
            <w:r w:rsidR="001F4BB9">
              <w:rPr>
                <w:noProof/>
                <w:webHidden/>
              </w:rPr>
              <w:t>95</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72" w:history="1">
            <w:r w:rsidR="001F4BB9" w:rsidRPr="003C2944">
              <w:rPr>
                <w:rStyle w:val="Hyperlink"/>
                <w:noProof/>
              </w:rPr>
              <w:t>22</w:t>
            </w:r>
            <w:r w:rsidR="001F4BB9">
              <w:rPr>
                <w:noProof/>
              </w:rPr>
              <w:tab/>
            </w:r>
            <w:r w:rsidR="001F4BB9" w:rsidRPr="003C2944">
              <w:rPr>
                <w:rStyle w:val="Hyperlink"/>
                <w:noProof/>
              </w:rPr>
              <w:t>Literature</w:t>
            </w:r>
            <w:r w:rsidR="001F4BB9">
              <w:rPr>
                <w:noProof/>
                <w:webHidden/>
              </w:rPr>
              <w:tab/>
            </w:r>
            <w:r w:rsidR="001F4BB9">
              <w:rPr>
                <w:noProof/>
                <w:webHidden/>
              </w:rPr>
              <w:fldChar w:fldCharType="begin"/>
            </w:r>
            <w:r w:rsidR="001F4BB9">
              <w:rPr>
                <w:noProof/>
                <w:webHidden/>
              </w:rPr>
              <w:instrText xml:space="preserve"> PAGEREF _Toc480796072 \h </w:instrText>
            </w:r>
            <w:r w:rsidR="001F4BB9">
              <w:rPr>
                <w:noProof/>
                <w:webHidden/>
              </w:rPr>
            </w:r>
            <w:r w:rsidR="001F4BB9">
              <w:rPr>
                <w:noProof/>
                <w:webHidden/>
              </w:rPr>
              <w:fldChar w:fldCharType="separate"/>
            </w:r>
            <w:r w:rsidR="001F4BB9">
              <w:rPr>
                <w:noProof/>
                <w:webHidden/>
              </w:rPr>
              <w:t>96</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73" w:history="1">
            <w:r w:rsidR="001F4BB9" w:rsidRPr="003C2944">
              <w:rPr>
                <w:rStyle w:val="Hyperlink"/>
                <w:noProof/>
              </w:rPr>
              <w:t>23</w:t>
            </w:r>
            <w:r w:rsidR="001F4BB9">
              <w:rPr>
                <w:noProof/>
              </w:rPr>
              <w:tab/>
            </w:r>
            <w:r w:rsidR="001F4BB9" w:rsidRPr="003C2944">
              <w:rPr>
                <w:rStyle w:val="Hyperlink"/>
                <w:noProof/>
              </w:rPr>
              <w:t>Entries</w:t>
            </w:r>
            <w:r w:rsidR="001F4BB9">
              <w:rPr>
                <w:noProof/>
                <w:webHidden/>
              </w:rPr>
              <w:tab/>
            </w:r>
            <w:r w:rsidR="001F4BB9">
              <w:rPr>
                <w:noProof/>
                <w:webHidden/>
              </w:rPr>
              <w:fldChar w:fldCharType="begin"/>
            </w:r>
            <w:r w:rsidR="001F4BB9">
              <w:rPr>
                <w:noProof/>
                <w:webHidden/>
              </w:rPr>
              <w:instrText xml:space="preserve"> PAGEREF _Toc480796073 \h </w:instrText>
            </w:r>
            <w:r w:rsidR="001F4BB9">
              <w:rPr>
                <w:noProof/>
                <w:webHidden/>
              </w:rPr>
            </w:r>
            <w:r w:rsidR="001F4BB9">
              <w:rPr>
                <w:noProof/>
                <w:webHidden/>
              </w:rPr>
              <w:fldChar w:fldCharType="separate"/>
            </w:r>
            <w:r w:rsidR="001F4BB9">
              <w:rPr>
                <w:noProof/>
                <w:webHidden/>
              </w:rPr>
              <w:t>96</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74" w:history="1">
            <w:r w:rsidR="001F4BB9" w:rsidRPr="003C2944">
              <w:rPr>
                <w:rStyle w:val="Hyperlink"/>
                <w:noProof/>
              </w:rPr>
              <w:t>24</w:t>
            </w:r>
            <w:r w:rsidR="001F4BB9">
              <w:rPr>
                <w:noProof/>
              </w:rPr>
              <w:tab/>
            </w:r>
            <w:r w:rsidR="001F4BB9" w:rsidRPr="003C2944">
              <w:rPr>
                <w:rStyle w:val="Hyperlink"/>
                <w:noProof/>
              </w:rPr>
              <w:t>Citations of Authorities / Statutes</w:t>
            </w:r>
            <w:r w:rsidR="001F4BB9">
              <w:rPr>
                <w:noProof/>
                <w:webHidden/>
              </w:rPr>
              <w:tab/>
            </w:r>
            <w:r w:rsidR="001F4BB9">
              <w:rPr>
                <w:noProof/>
                <w:webHidden/>
              </w:rPr>
              <w:fldChar w:fldCharType="begin"/>
            </w:r>
            <w:r w:rsidR="001F4BB9">
              <w:rPr>
                <w:noProof/>
                <w:webHidden/>
              </w:rPr>
              <w:instrText xml:space="preserve"> PAGEREF _Toc480796074 \h </w:instrText>
            </w:r>
            <w:r w:rsidR="001F4BB9">
              <w:rPr>
                <w:noProof/>
                <w:webHidden/>
              </w:rPr>
            </w:r>
            <w:r w:rsidR="001F4BB9">
              <w:rPr>
                <w:noProof/>
                <w:webHidden/>
              </w:rPr>
              <w:fldChar w:fldCharType="separate"/>
            </w:r>
            <w:r w:rsidR="001F4BB9">
              <w:rPr>
                <w:noProof/>
                <w:webHidden/>
              </w:rPr>
              <w:t>96</w:t>
            </w:r>
            <w:r w:rsidR="001F4BB9">
              <w:rPr>
                <w:noProof/>
                <w:webHidden/>
              </w:rPr>
              <w:fldChar w:fldCharType="end"/>
            </w:r>
          </w:hyperlink>
        </w:p>
        <w:p w:rsidR="001F4BB9" w:rsidRDefault="009168C1">
          <w:pPr>
            <w:pStyle w:val="TOC1"/>
            <w:tabs>
              <w:tab w:val="left" w:pos="450"/>
              <w:tab w:val="right" w:leader="dot" w:pos="9350"/>
            </w:tabs>
            <w:rPr>
              <w:noProof/>
            </w:rPr>
          </w:pPr>
          <w:hyperlink w:anchor="_Toc480796075" w:history="1">
            <w:r w:rsidR="001F4BB9" w:rsidRPr="003C2944">
              <w:rPr>
                <w:rStyle w:val="Hyperlink"/>
                <w:noProof/>
              </w:rPr>
              <w:t>25</w:t>
            </w:r>
            <w:r w:rsidR="001F4BB9">
              <w:rPr>
                <w:noProof/>
              </w:rPr>
              <w:tab/>
            </w:r>
            <w:r w:rsidR="001F4BB9" w:rsidRPr="003C2944">
              <w:rPr>
                <w:rStyle w:val="Hyperlink"/>
                <w:noProof/>
              </w:rPr>
              <w:t xml:space="preserve"> Bibliography</w:t>
            </w:r>
            <w:r w:rsidR="001F4BB9">
              <w:rPr>
                <w:noProof/>
                <w:webHidden/>
              </w:rPr>
              <w:tab/>
            </w:r>
            <w:r w:rsidR="001F4BB9">
              <w:rPr>
                <w:noProof/>
                <w:webHidden/>
              </w:rPr>
              <w:fldChar w:fldCharType="begin"/>
            </w:r>
            <w:r w:rsidR="001F4BB9">
              <w:rPr>
                <w:noProof/>
                <w:webHidden/>
              </w:rPr>
              <w:instrText xml:space="preserve"> PAGEREF _Toc480796075 \h </w:instrText>
            </w:r>
            <w:r w:rsidR="001F4BB9">
              <w:rPr>
                <w:noProof/>
                <w:webHidden/>
              </w:rPr>
            </w:r>
            <w:r w:rsidR="001F4BB9">
              <w:rPr>
                <w:noProof/>
                <w:webHidden/>
              </w:rPr>
              <w:fldChar w:fldCharType="separate"/>
            </w:r>
            <w:r w:rsidR="001F4BB9">
              <w:rPr>
                <w:noProof/>
                <w:webHidden/>
              </w:rPr>
              <w:t>96</w:t>
            </w:r>
            <w:r w:rsidR="001F4BB9">
              <w:rPr>
                <w:noProof/>
                <w:webHidden/>
              </w:rPr>
              <w:fldChar w:fldCharType="end"/>
            </w:r>
          </w:hyperlink>
        </w:p>
        <w:p w:rsidR="00C311C0" w:rsidRPr="004E453F" w:rsidRDefault="00C311C0" w:rsidP="00E318DD">
          <w:pPr>
            <w:spacing w:line="360" w:lineRule="auto"/>
            <w:rPr>
              <w:rFonts w:asciiTheme="majorHAnsi" w:hAnsiTheme="majorHAnsi"/>
              <w:sz w:val="28"/>
            </w:rPr>
          </w:pPr>
          <w:r w:rsidRPr="004E453F">
            <w:rPr>
              <w:rFonts w:asciiTheme="majorHAnsi" w:hAnsiTheme="majorHAnsi"/>
              <w:b/>
              <w:bCs/>
              <w:noProof/>
              <w:sz w:val="28"/>
            </w:rPr>
            <w:fldChar w:fldCharType="end"/>
          </w:r>
        </w:p>
      </w:sdtContent>
    </w:sdt>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spacing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br w:type="page"/>
      </w:r>
    </w:p>
    <w:p w:rsidR="00C311C0" w:rsidRPr="004E453F" w:rsidRDefault="00C311C0" w:rsidP="00DF0725">
      <w:pPr>
        <w:pStyle w:val="Heading1"/>
        <w:rPr>
          <w:sz w:val="40"/>
        </w:rPr>
      </w:pPr>
      <w:bookmarkStart w:id="5" w:name="_Toc480795950"/>
      <w:r w:rsidRPr="004E453F">
        <w:rPr>
          <w:sz w:val="40"/>
        </w:rPr>
        <w:lastRenderedPageBreak/>
        <w:t>Introduction</w:t>
      </w:r>
      <w:bookmarkEnd w:id="5"/>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This document is intended to serve as a guidebook for completing my PhD program, and as a document to detail my professional goals.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DF0725">
      <w:pPr>
        <w:pStyle w:val="Heading1"/>
        <w:rPr>
          <w:sz w:val="40"/>
        </w:rPr>
      </w:pPr>
      <w:bookmarkStart w:id="6" w:name="_Toc480795951"/>
      <w:r w:rsidRPr="004E453F">
        <w:rPr>
          <w:sz w:val="40"/>
        </w:rPr>
        <w:t>Guiding Questions</w:t>
      </w:r>
      <w:bookmarkEnd w:id="6"/>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Make my career into a policy metaphor. What is the policy problem? </w:t>
      </w:r>
    </w:p>
    <w:p w:rsidR="00DF0725" w:rsidRPr="004E453F" w:rsidRDefault="00DF0725"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 policy problem is a problem that cannot solve itself because there is a gap that allows this problem to happen</w:t>
      </w:r>
    </w:p>
    <w:p w:rsidR="00DF0725" w:rsidRPr="004E453F" w:rsidRDefault="00DF0725"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my personal brand is to say that modeling is going the wrong direction, we argue from first principles and not to them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Some people are just going to see me as </w:t>
      </w:r>
      <w:r w:rsidRPr="004E453F">
        <w:rPr>
          <w:rFonts w:asciiTheme="majorHAnsi" w:eastAsia="Times New Roman" w:hAnsiTheme="majorHAnsi" w:cs="Courier New"/>
          <w:sz w:val="24"/>
          <w:szCs w:val="20"/>
          <w:u w:val="single"/>
        </w:rPr>
        <w:t>‘an</w:t>
      </w:r>
      <w:r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u w:val="single"/>
        </w:rPr>
        <w:t>economist’</w:t>
      </w:r>
      <w:r w:rsidRPr="004E453F">
        <w:rPr>
          <w:rFonts w:asciiTheme="majorHAnsi" w:eastAsia="Times New Roman" w:hAnsiTheme="majorHAnsi" w:cs="Courier New"/>
          <w:sz w:val="24"/>
          <w:szCs w:val="20"/>
        </w:rPr>
        <w:t xml:space="preserve"> vs a {insert here} economist</w:t>
      </w:r>
    </w:p>
    <w:p w:rsidR="00DF0725" w:rsidRPr="004E453F" w:rsidRDefault="00DF0725"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DF0725" w:rsidRPr="004E453F" w:rsidRDefault="00DF0725" w:rsidP="00DF0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Gerard McCullough - when applying for professorships, look for top heavy, retirement age faculty</w:t>
      </w:r>
    </w:p>
    <w:p w:rsidR="00DF0725" w:rsidRPr="004E453F" w:rsidRDefault="00DF0725"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w:t>
      </w:r>
    </w:p>
    <w:p w:rsidR="00C311C0" w:rsidRPr="004E453F" w:rsidRDefault="00C311C0" w:rsidP="00DF0725">
      <w:pPr>
        <w:pStyle w:val="Heading1"/>
        <w:rPr>
          <w:sz w:val="40"/>
        </w:rPr>
      </w:pPr>
      <w:bookmarkStart w:id="7" w:name="_Toc480795952"/>
      <w:r w:rsidRPr="004E453F">
        <w:rPr>
          <w:sz w:val="40"/>
        </w:rPr>
        <w:t>Long Term Career</w:t>
      </w:r>
      <w:bookmarkEnd w:id="7"/>
    </w:p>
    <w:p w:rsidR="00DF0725" w:rsidRPr="004E453F" w:rsidRDefault="00DF0725" w:rsidP="00DF0725">
      <w:pPr>
        <w:rPr>
          <w:rFonts w:asciiTheme="majorHAnsi" w:eastAsia="Times New Roman" w:hAnsiTheme="majorHAnsi" w:cs="Courier New"/>
          <w:b/>
          <w:bCs/>
          <w:sz w:val="24"/>
          <w:szCs w:val="20"/>
        </w:rPr>
      </w:pPr>
      <w:r w:rsidRPr="004E453F">
        <w:rPr>
          <w:rFonts w:asciiTheme="majorHAnsi" w:eastAsia="Times New Roman" w:hAnsiTheme="majorHAnsi" w:cs="Courier New"/>
          <w:sz w:val="24"/>
          <w:szCs w:val="20"/>
        </w:rPr>
        <w:t>Long term career Lorem Ipsum</w:t>
      </w:r>
    </w:p>
    <w:p w:rsidR="00C311C0" w:rsidRPr="004E453F" w:rsidRDefault="00C311C0" w:rsidP="00953114">
      <w:pPr>
        <w:pStyle w:val="Heading2"/>
        <w:rPr>
          <w:sz w:val="32"/>
        </w:rPr>
      </w:pPr>
      <w:bookmarkStart w:id="8" w:name="_Toc480795953"/>
      <w:r w:rsidRPr="004E453F">
        <w:rPr>
          <w:sz w:val="32"/>
        </w:rPr>
        <w:t>Objectives</w:t>
      </w:r>
      <w:bookmarkEnd w:id="8"/>
    </w:p>
    <w:p w:rsidR="00DF0725" w:rsidRPr="004E453F" w:rsidRDefault="00DF0725" w:rsidP="00DF0725">
      <w:pPr>
        <w:rPr>
          <w:rFonts w:asciiTheme="majorHAnsi" w:eastAsia="Times New Roman" w:hAnsiTheme="majorHAnsi" w:cs="Courier New"/>
          <w:b/>
          <w:bCs/>
          <w:sz w:val="24"/>
          <w:szCs w:val="20"/>
        </w:rPr>
      </w:pPr>
      <w:r w:rsidRPr="004E453F">
        <w:rPr>
          <w:rFonts w:asciiTheme="majorHAnsi" w:eastAsia="Times New Roman" w:hAnsiTheme="majorHAnsi" w:cs="Courier New"/>
          <w:sz w:val="24"/>
          <w:szCs w:val="20"/>
        </w:rPr>
        <w:t>Long term career objectives Lorem Ipsum</w:t>
      </w:r>
    </w:p>
    <w:p w:rsidR="00DF0725" w:rsidRPr="004E453F" w:rsidRDefault="00DF0725" w:rsidP="00DF0725">
      <w:pPr>
        <w:rPr>
          <w:rFonts w:asciiTheme="majorHAnsi" w:hAnsiTheme="majorHAnsi"/>
          <w:sz w:val="28"/>
        </w:rPr>
      </w:pPr>
    </w:p>
    <w:p w:rsidR="00C311C0" w:rsidRPr="004E453F" w:rsidRDefault="00C311C0" w:rsidP="00953114">
      <w:pPr>
        <w:pStyle w:val="Heading3"/>
        <w:rPr>
          <w:rFonts w:eastAsia="Times New Roman"/>
          <w:color w:val="auto"/>
          <w:sz w:val="24"/>
        </w:rPr>
      </w:pPr>
      <w:bookmarkStart w:id="9" w:name="_Toc480795954"/>
      <w:r w:rsidRPr="004E453F">
        <w:rPr>
          <w:rFonts w:eastAsia="Times New Roman"/>
          <w:color w:val="auto"/>
          <w:sz w:val="24"/>
        </w:rPr>
        <w:lastRenderedPageBreak/>
        <w:t>Get s</w:t>
      </w:r>
      <w:r w:rsidRPr="004E453F">
        <w:rPr>
          <w:rFonts w:eastAsia="Times New Roman"/>
          <w:sz w:val="24"/>
        </w:rPr>
        <w:t>tudents excited about economics</w:t>
      </w:r>
      <w:bookmarkEnd w:id="9"/>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The pipeline of economists seems to be geared towards people with backgrounds in finance.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Many people want to solve issues of access and value, but they are not even aware that they are allowed to use the techniques of economics to address these problems.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I believe that if students are excited about the field of economics, even if they do not become professional economists, they will have a vocabulary to discuss issues in an economic way. This vocabulary gives them access to policy discussions that are usually shrouded in terminology</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w:t>
      </w:r>
    </w:p>
    <w:p w:rsidR="00C311C0" w:rsidRPr="004E453F" w:rsidRDefault="00C311C0" w:rsidP="00953114">
      <w:pPr>
        <w:pStyle w:val="Heading3"/>
        <w:rPr>
          <w:rFonts w:eastAsia="Times New Roman"/>
          <w:color w:val="auto"/>
          <w:sz w:val="24"/>
        </w:rPr>
      </w:pPr>
      <w:bookmarkStart w:id="10" w:name="_Toc480795955"/>
      <w:r w:rsidRPr="004E453F">
        <w:rPr>
          <w:rFonts w:eastAsia="Times New Roman"/>
          <w:sz w:val="24"/>
        </w:rPr>
        <w:t>Frame problems in new ways</w:t>
      </w:r>
      <w:bookmarkEnd w:id="10"/>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Give new solutions to old problems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Teach students how to identify what is the policy problem? What makes this a policy problem? What makes this a problem? Is this a problem that YOU think is a problem, or is this a social problem? What vocabulary do your opponents use? Are you debating past each other?</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11" w:name="_Toc480795956"/>
      <w:r w:rsidRPr="004E453F">
        <w:rPr>
          <w:rFonts w:eastAsia="Times New Roman"/>
          <w:color w:val="auto"/>
          <w:sz w:val="24"/>
        </w:rPr>
        <w:t>Make a l</w:t>
      </w:r>
      <w:r w:rsidRPr="004E453F">
        <w:rPr>
          <w:rFonts w:eastAsia="Times New Roman"/>
          <w:sz w:val="24"/>
        </w:rPr>
        <w:t>ittle bit of work go a long way</w:t>
      </w:r>
      <w:bookmarkEnd w:id="11"/>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u w:val="single"/>
        </w:rPr>
        <w:t>Keynesianism</w:t>
      </w:r>
      <w:r w:rsidRPr="004E453F">
        <w:rPr>
          <w:rFonts w:asciiTheme="majorHAnsi" w:eastAsia="Times New Roman" w:hAnsiTheme="majorHAnsi" w:cs="Courier New"/>
          <w:sz w:val="24"/>
          <w:szCs w:val="20"/>
        </w:rPr>
        <w:t xml:space="preserve"> is back in fashion, but faces an uphill battle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Behavioral economics has the ability to address interesting topics in a new way, but there is not a clear set of techniques to address these issues, Behavioral is too amorphous right now</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Many economists </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know what to do if their assumptions are not met. Do you continue to use those techniques and assume that the gap is not a problem, or do you have a responsibility to close that gap before you consider the rest of the mechanism?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Many think that supportive policy </w:t>
      </w:r>
      <w:r w:rsidRPr="004E453F">
        <w:rPr>
          <w:rFonts w:asciiTheme="majorHAnsi" w:eastAsia="Times New Roman" w:hAnsiTheme="majorHAnsi" w:cs="Courier New"/>
          <w:sz w:val="24"/>
          <w:szCs w:val="20"/>
          <w:u w:val="single"/>
        </w:rPr>
        <w:t>doesn’t</w:t>
      </w:r>
      <w:r w:rsidRPr="004E453F">
        <w:rPr>
          <w:rFonts w:asciiTheme="majorHAnsi" w:eastAsia="Times New Roman" w:hAnsiTheme="majorHAnsi" w:cs="Courier New"/>
          <w:sz w:val="24"/>
          <w:szCs w:val="20"/>
        </w:rPr>
        <w:t xml:space="preserve"> have clear quantitative basis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 want to work with a network of people to develop the field of economics, because I realize that I cannot do all of these things myself</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lastRenderedPageBreak/>
        <w:t>I want to work across disciplines because I want to give new people access to the tools of economics, rather than only preach to the choir in an echo chamber</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color w:val="auto"/>
          <w:sz w:val="32"/>
        </w:rPr>
      </w:pPr>
      <w:bookmarkStart w:id="12" w:name="_Toc480795957"/>
      <w:r w:rsidRPr="004E453F">
        <w:rPr>
          <w:rFonts w:eastAsia="Times New Roman"/>
          <w:sz w:val="32"/>
        </w:rPr>
        <w:t>Long Term Constraints</w:t>
      </w:r>
      <w:bookmarkEnd w:id="12"/>
    </w:p>
    <w:p w:rsidR="00C311C0" w:rsidRPr="004E453F" w:rsidRDefault="00DF0725"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Long term constraints Lorem Ipsum</w:t>
      </w:r>
    </w:p>
    <w:p w:rsidR="00DF0725" w:rsidRPr="004E453F" w:rsidRDefault="00DF0725"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13" w:name="_Toc480795958"/>
      <w:r w:rsidRPr="004E453F">
        <w:rPr>
          <w:rFonts w:eastAsia="Times New Roman"/>
          <w:sz w:val="24"/>
        </w:rPr>
        <w:t>Get into first school</w:t>
      </w:r>
      <w:bookmarkEnd w:id="13"/>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The first school I get into is going to choose me based on my research interests, and off of what gaps exist in their department at the time. The best way to get into my first school will be to have a research project that is interesting and well thought out, but I will also need to know what the needs of the department are beforehand. I will need to know who is retiring at that program, and if I have skills that would fill the gap they leave behind. I should also know what new funding is going to the department in case they want to expand into new territory.</w:t>
      </w:r>
    </w:p>
    <w:p w:rsidR="00C311C0" w:rsidRPr="004E453F" w:rsidRDefault="00C311C0" w:rsidP="00953114">
      <w:pPr>
        <w:pStyle w:val="Heading3"/>
        <w:rPr>
          <w:rFonts w:eastAsia="Times New Roman"/>
          <w:color w:val="auto"/>
          <w:sz w:val="24"/>
        </w:rPr>
      </w:pPr>
      <w:bookmarkStart w:id="14" w:name="_Toc480795959"/>
      <w:r w:rsidRPr="004E453F">
        <w:rPr>
          <w:rFonts w:eastAsia="Times New Roman"/>
          <w:sz w:val="24"/>
        </w:rPr>
        <w:t>Get Tenure</w:t>
      </w:r>
      <w:bookmarkEnd w:id="14"/>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 am going to get tenure in one of two ways. If I am at a research school, I am going to get tenure by consistently getting new funding for the school, increasing the exposure of the school, and by providing a value add that is competitive and unique to the institution. If I am at a liberal arts school, I will get tenure by getting positive evaluations from students and by teaching material that the rest of the department is not teaching (am I the only one who can teach policy analysis? Am I willing to teach Macro even though no one else does?).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15" w:name="_Toc480795960"/>
      <w:r w:rsidRPr="004E453F">
        <w:rPr>
          <w:rFonts w:eastAsia="Times New Roman"/>
          <w:sz w:val="24"/>
        </w:rPr>
        <w:t>Be attractive to academia</w:t>
      </w:r>
      <w:bookmarkEnd w:id="15"/>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My research must be novel, engaging with the rest of the economics community, and clearly designed. In order for people to care about my topic, it needs to be in a field that is interesting to the community. This means I need to be aware of the trends that are in the field. I </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want to define my research off of what is trendy, but I need to be aware that my personal interest in a topic is not enough to validate the value of the research.</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16" w:name="_Toc480795961"/>
      <w:r w:rsidRPr="004E453F">
        <w:rPr>
          <w:rFonts w:eastAsia="Times New Roman"/>
          <w:sz w:val="24"/>
        </w:rPr>
        <w:t>Only 24 hours in a day</w:t>
      </w:r>
      <w:bookmarkEnd w:id="16"/>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I am not going to be able to develop all of these ideas. I am going to have a comparative advantage in some vs others. I am going to be in the right place and the right time for a certain topic, and that is going to allow me to capitalize on resources, but I </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know what that is going to look like until I am already there.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17" w:name="_Toc480795962"/>
      <w:r w:rsidRPr="004E453F">
        <w:rPr>
          <w:rFonts w:eastAsia="Times New Roman"/>
          <w:color w:val="auto"/>
          <w:sz w:val="24"/>
        </w:rPr>
        <w:t>Access to other aca</w:t>
      </w:r>
      <w:r w:rsidRPr="004E453F">
        <w:rPr>
          <w:rFonts w:eastAsia="Times New Roman"/>
          <w:sz w:val="24"/>
        </w:rPr>
        <w:t>demics for partnerships</w:t>
      </w:r>
      <w:bookmarkEnd w:id="17"/>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If I can make my research engaging with non-economists, it gives access to funding from new sources, and allows my research to reach an audience that it would not otherwise reach. This also allows me to publish papers in a new context and break new ground very quickly, assuming that I can appropriately speak to that discipline.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18" w:name="_Toc480795963"/>
      <w:r w:rsidRPr="004E453F">
        <w:rPr>
          <w:rFonts w:eastAsia="Times New Roman"/>
          <w:color w:val="auto"/>
          <w:sz w:val="24"/>
        </w:rPr>
        <w:t>Universi</w:t>
      </w:r>
      <w:r w:rsidRPr="004E453F">
        <w:rPr>
          <w:rFonts w:eastAsia="Times New Roman"/>
          <w:sz w:val="24"/>
        </w:rPr>
        <w:t>ty goals aligning with my goals</w:t>
      </w:r>
      <w:bookmarkEnd w:id="18"/>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The university is going to have its own goals for funding, for distinguishing the university, and for building relationships with other institutions.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19" w:name="_Toc480795964"/>
      <w:r w:rsidRPr="004E453F">
        <w:rPr>
          <w:rFonts w:eastAsia="Times New Roman"/>
          <w:color w:val="auto"/>
          <w:sz w:val="24"/>
        </w:rPr>
        <w:t xml:space="preserve">High </w:t>
      </w:r>
      <w:r w:rsidRPr="004E453F">
        <w:rPr>
          <w:rFonts w:eastAsia="Times New Roman"/>
          <w:sz w:val="24"/>
        </w:rPr>
        <w:t>Schools are teaching less math</w:t>
      </w:r>
      <w:bookmarkEnd w:id="19"/>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Standardized testing is changing the incentives for teaching math. There are also many who seek to </w:t>
      </w:r>
      <w:r w:rsidRPr="004E453F">
        <w:rPr>
          <w:rFonts w:asciiTheme="majorHAnsi" w:eastAsia="Times New Roman" w:hAnsiTheme="majorHAnsi" w:cs="Courier New"/>
          <w:sz w:val="24"/>
          <w:szCs w:val="20"/>
          <w:u w:val="single"/>
        </w:rPr>
        <w:t>“be</w:t>
      </w:r>
      <w:r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u w:val="single"/>
        </w:rPr>
        <w:t>finished”</w:t>
      </w:r>
      <w:r w:rsidRPr="004E453F">
        <w:rPr>
          <w:rFonts w:asciiTheme="majorHAnsi" w:eastAsia="Times New Roman" w:hAnsiTheme="majorHAnsi" w:cs="Courier New"/>
          <w:sz w:val="24"/>
          <w:szCs w:val="20"/>
        </w:rPr>
        <w:t xml:space="preserve"> with mathematics as soon as possible. Because they are distancing themselves from math, they are not prepared to discuss formal models of value and constraints.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color w:val="auto"/>
          <w:sz w:val="32"/>
        </w:rPr>
      </w:pPr>
      <w:bookmarkStart w:id="20" w:name="_Toc480795965"/>
      <w:r w:rsidRPr="004E453F">
        <w:rPr>
          <w:rFonts w:eastAsia="Times New Roman"/>
          <w:sz w:val="32"/>
        </w:rPr>
        <w:lastRenderedPageBreak/>
        <w:t>Academic Research</w:t>
      </w:r>
      <w:bookmarkEnd w:id="20"/>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What matters to me as a researcher? Research is a function of the topic that is being discussed, the functions that are used to explore this phenomena, and the audience of the research.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Studying new techniques allows you to better train the next generations of policy analysts and economists. On the other hand I </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think that I am going to be excited by methods alone. I need to have an interest in the field of the research if I am going to participate in it when I develop my professional career. I recognize that learning techniques will allow me to more effectively address new audiences, but that said, I see researching new techniques as a necessary constraint on my time in order to meet my objective of reaching new audiences.</w:t>
      </w:r>
    </w:p>
    <w:p w:rsidR="001A72F8" w:rsidRPr="004E453F" w:rsidRDefault="001A72F8"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u w:val="single"/>
        </w:rPr>
        <w:t>What’s</w:t>
      </w:r>
      <w:r w:rsidRPr="004E453F">
        <w:rPr>
          <w:rFonts w:asciiTheme="majorHAnsi" w:eastAsia="Times New Roman" w:hAnsiTheme="majorHAnsi" w:cs="Courier New"/>
          <w:sz w:val="24"/>
          <w:szCs w:val="20"/>
        </w:rPr>
        <w:t xml:space="preserve"> more, new students </w:t>
      </w:r>
      <w:r w:rsidRPr="004E453F">
        <w:rPr>
          <w:rFonts w:asciiTheme="majorHAnsi" w:eastAsia="Times New Roman" w:hAnsiTheme="majorHAnsi" w:cs="Courier New"/>
          <w:sz w:val="24"/>
          <w:szCs w:val="20"/>
          <w:u w:val="single"/>
        </w:rPr>
        <w:t>aren’t</w:t>
      </w:r>
      <w:r w:rsidRPr="004E453F">
        <w:rPr>
          <w:rFonts w:asciiTheme="majorHAnsi" w:eastAsia="Times New Roman" w:hAnsiTheme="majorHAnsi" w:cs="Courier New"/>
          <w:sz w:val="24"/>
          <w:szCs w:val="20"/>
        </w:rPr>
        <w:t xml:space="preserve"> excited by techniques, they are interested in the topic and the techniques are a means for discussing these topics.</w:t>
      </w:r>
    </w:p>
    <w:p w:rsidR="001A72F8" w:rsidRPr="004E453F" w:rsidRDefault="001A72F8"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As for finding new audiences, I feel that this is my weakest point. </w:t>
      </w:r>
      <w:r w:rsidRPr="004E453F">
        <w:rPr>
          <w:rFonts w:asciiTheme="majorHAnsi" w:eastAsia="Times New Roman" w:hAnsiTheme="majorHAnsi" w:cs="Courier New"/>
          <w:sz w:val="24"/>
          <w:szCs w:val="20"/>
          <w:u w:val="single"/>
        </w:rPr>
        <w:t>UMN</w:t>
      </w:r>
      <w:r w:rsidRPr="004E453F">
        <w:rPr>
          <w:rFonts w:asciiTheme="majorHAnsi" w:eastAsia="Times New Roman" w:hAnsiTheme="majorHAnsi" w:cs="Courier New"/>
          <w:sz w:val="24"/>
          <w:szCs w:val="20"/>
        </w:rPr>
        <w:t xml:space="preserve"> has prepared me to employ an array of techniques to study economics. I myself come to the field with my set of research interests. The Roy Wilkins Center seems to be the best channel for discovering what groups of people have/</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have access to the tools of economic analysis. What goes into that knowledge? Prior relationships. I need to build a network and build relationships to provide analysis to groups that have a demand for my skills. If I do this only to students in the school, I am only going to be able to speak to one kind of audience.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Labor Economics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sz w:val="32"/>
        </w:rPr>
      </w:pPr>
      <w:bookmarkStart w:id="21" w:name="_Toc480795966"/>
      <w:r w:rsidRPr="004E453F">
        <w:rPr>
          <w:rFonts w:eastAsia="Times New Roman"/>
          <w:sz w:val="32"/>
        </w:rPr>
        <w:t>What is the value of information that is given by the State?</w:t>
      </w:r>
      <w:bookmarkEnd w:id="21"/>
    </w:p>
    <w:p w:rsidR="00C311C0" w:rsidRPr="004E453F" w:rsidRDefault="00DF0725"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Lorem Ipsum</w:t>
      </w:r>
    </w:p>
    <w:p w:rsidR="00C311C0" w:rsidRPr="004E453F" w:rsidRDefault="00C311C0" w:rsidP="00953114">
      <w:pPr>
        <w:pStyle w:val="Heading3"/>
        <w:rPr>
          <w:rFonts w:eastAsia="Times New Roman"/>
          <w:color w:val="auto"/>
          <w:sz w:val="24"/>
        </w:rPr>
      </w:pPr>
      <w:bookmarkStart w:id="22" w:name="_Toc480795967"/>
      <w:r w:rsidRPr="004E453F">
        <w:rPr>
          <w:rFonts w:eastAsia="Times New Roman"/>
          <w:sz w:val="24"/>
        </w:rPr>
        <w:t>Occupational Licensing</w:t>
      </w:r>
      <w:bookmarkEnd w:id="22"/>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A license is a right to practice a profession. There are different qualities to assessing who is under the protections of these policies, as well as what types of actions are covered by </w:t>
      </w:r>
      <w:r w:rsidRPr="004E453F">
        <w:rPr>
          <w:rFonts w:asciiTheme="majorHAnsi" w:eastAsia="Times New Roman" w:hAnsiTheme="majorHAnsi" w:cs="Courier New"/>
          <w:sz w:val="24"/>
          <w:szCs w:val="20"/>
        </w:rPr>
        <w:lastRenderedPageBreak/>
        <w:t>these policies. There are differences from state to state, as well as federal to state to locality. A license is put in place in order to restrict entry to a service market, to ensure quality of service providers, and to act as a signal of service provider quality to consumers. If these goals are met through a license is a matter of debate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23" w:name="_Toc480795968"/>
      <w:r w:rsidRPr="004E453F">
        <w:rPr>
          <w:rFonts w:eastAsia="Times New Roman"/>
          <w:sz w:val="24"/>
        </w:rPr>
        <w:t>Occupational Certification</w:t>
      </w:r>
      <w:bookmarkEnd w:id="23"/>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Certification is a right to a title. The title is a signal of quality that allows consumers to better identify the services that are available from a provider. Certification is not preventative from providing services. Any group may develop a certificate. Do state sanctioned certificates mean more than certificates that are made from private institutions?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b/>
          <w:bCs/>
          <w:sz w:val="24"/>
          <w:szCs w:val="20"/>
        </w:rPr>
      </w:pPr>
    </w:p>
    <w:p w:rsidR="00C311C0" w:rsidRPr="004E453F" w:rsidRDefault="00C311C0" w:rsidP="00953114">
      <w:pPr>
        <w:pStyle w:val="Heading3"/>
        <w:rPr>
          <w:rFonts w:eastAsia="Times New Roman"/>
          <w:sz w:val="24"/>
        </w:rPr>
      </w:pPr>
      <w:bookmarkStart w:id="24" w:name="_Toc480795969"/>
      <w:r w:rsidRPr="004E453F">
        <w:rPr>
          <w:rFonts w:eastAsia="Times New Roman"/>
          <w:sz w:val="24"/>
        </w:rPr>
        <w:t>Occupational Registration</w:t>
      </w:r>
      <w:bookmarkEnd w:id="24"/>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Occupational registration is a means of record keeping. Registration requires that service providers are </w:t>
      </w:r>
      <w:r w:rsidRPr="004E453F">
        <w:rPr>
          <w:rFonts w:asciiTheme="majorHAnsi" w:eastAsia="Times New Roman" w:hAnsiTheme="majorHAnsi" w:cs="Courier New"/>
          <w:sz w:val="24"/>
          <w:szCs w:val="20"/>
          <w:u w:val="single"/>
        </w:rPr>
        <w:t>searchable</w:t>
      </w:r>
      <w:r w:rsidRPr="004E453F">
        <w:rPr>
          <w:rFonts w:asciiTheme="majorHAnsi" w:eastAsia="Times New Roman" w:hAnsiTheme="majorHAnsi" w:cs="Courier New"/>
          <w:sz w:val="24"/>
          <w:szCs w:val="20"/>
        </w:rPr>
        <w:t xml:space="preserve"> for the sake of the state and for consumers.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25" w:name="_Toc480795970"/>
      <w:r w:rsidRPr="004E453F">
        <w:rPr>
          <w:rFonts w:eastAsia="Times New Roman"/>
          <w:color w:val="auto"/>
          <w:sz w:val="24"/>
        </w:rPr>
        <w:t>Inter-State Valu</w:t>
      </w:r>
      <w:r w:rsidRPr="004E453F">
        <w:rPr>
          <w:rFonts w:eastAsia="Times New Roman"/>
          <w:sz w:val="24"/>
        </w:rPr>
        <w:t>ations and Inter-State Compacts</w:t>
      </w:r>
      <w:bookmarkEnd w:id="25"/>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States have different levels of interests that they are trying to protect. One state may be willing to compromise their goals for the sake of gaining access to service providers from another state.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color w:val="auto"/>
          <w:sz w:val="32"/>
        </w:rPr>
      </w:pPr>
      <w:bookmarkStart w:id="26" w:name="_Toc480795971"/>
      <w:r w:rsidRPr="004E453F">
        <w:rPr>
          <w:rFonts w:eastAsia="Times New Roman"/>
          <w:color w:val="auto"/>
          <w:sz w:val="32"/>
        </w:rPr>
        <w:t>H</w:t>
      </w:r>
      <w:r w:rsidRPr="004E453F">
        <w:rPr>
          <w:rFonts w:eastAsia="Times New Roman"/>
          <w:sz w:val="32"/>
        </w:rPr>
        <w:t>ow is the minimum wage designed</w:t>
      </w:r>
      <w:bookmarkEnd w:id="26"/>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Minimum wages are designed differently from region to region. There are stakeholders who seek to design exemptions from the minimum wage. Who is served by these exemptions? Do these exemptions actually provide the level of support that its defenders purport?</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27" w:name="_Toc480795972"/>
      <w:r w:rsidRPr="004E453F">
        <w:rPr>
          <w:rFonts w:eastAsia="Times New Roman"/>
          <w:color w:val="auto"/>
          <w:sz w:val="24"/>
        </w:rPr>
        <w:t>How to me</w:t>
      </w:r>
      <w:r w:rsidRPr="004E453F">
        <w:rPr>
          <w:rFonts w:eastAsia="Times New Roman"/>
          <w:sz w:val="24"/>
        </w:rPr>
        <w:t>asure the effects?</w:t>
      </w:r>
      <w:bookmarkEnd w:id="27"/>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do we measure the effects of the minimum wage? What groups are not addressed in the existing literature?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What new techniques can better measure of the treatment effects of a minimum wage?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28" w:name="_Toc480795973"/>
      <w:r w:rsidRPr="004E453F">
        <w:rPr>
          <w:rFonts w:eastAsia="Times New Roman"/>
          <w:sz w:val="24"/>
        </w:rPr>
        <w:t>How are exemptions designed?</w:t>
      </w:r>
      <w:bookmarkEnd w:id="28"/>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Who advocates for these exemptions? Are the stated stakeholders pushing for these exemptions, or are other groups using them as a means to be unbound from the policy?</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sz w:val="24"/>
        </w:rPr>
      </w:pPr>
      <w:bookmarkStart w:id="29" w:name="_Toc480795974"/>
      <w:r w:rsidRPr="004E453F">
        <w:rPr>
          <w:rFonts w:eastAsia="Times New Roman"/>
          <w:sz w:val="24"/>
        </w:rPr>
        <w:t>Do exemptions actually serve its stakeholders?</w:t>
      </w:r>
      <w:bookmarkEnd w:id="29"/>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is the data blind to the stakeholders?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How are the current set of </w:t>
      </w:r>
      <w:r w:rsidRPr="004E453F">
        <w:rPr>
          <w:rFonts w:asciiTheme="majorHAnsi" w:eastAsia="Times New Roman" w:hAnsiTheme="majorHAnsi" w:cs="Courier New"/>
          <w:sz w:val="24"/>
          <w:szCs w:val="20"/>
          <w:u w:val="single"/>
        </w:rPr>
        <w:t>analytical</w:t>
      </w:r>
      <w:r w:rsidRPr="004E453F">
        <w:rPr>
          <w:rFonts w:asciiTheme="majorHAnsi" w:eastAsia="Times New Roman" w:hAnsiTheme="majorHAnsi" w:cs="Courier New"/>
          <w:sz w:val="24"/>
          <w:szCs w:val="20"/>
        </w:rPr>
        <w:t xml:space="preserve"> tools blind to stakeholders?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 people work around the policy anyways?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color w:val="auto"/>
          <w:sz w:val="32"/>
        </w:rPr>
      </w:pPr>
      <w:bookmarkStart w:id="30" w:name="_Toc480795975"/>
      <w:r w:rsidRPr="004E453F">
        <w:rPr>
          <w:rFonts w:eastAsia="Times New Roman"/>
          <w:sz w:val="32"/>
        </w:rPr>
        <w:t>Policy Economics</w:t>
      </w:r>
      <w:bookmarkEnd w:id="30"/>
    </w:p>
    <w:p w:rsidR="00C311C0" w:rsidRPr="004E453F" w:rsidRDefault="00C311C0" w:rsidP="00953114">
      <w:pPr>
        <w:pStyle w:val="Heading3"/>
        <w:rPr>
          <w:rFonts w:eastAsia="Times New Roman"/>
          <w:color w:val="auto"/>
          <w:sz w:val="24"/>
        </w:rPr>
      </w:pPr>
      <w:bookmarkStart w:id="31" w:name="_Toc480795976"/>
      <w:r w:rsidRPr="004E453F">
        <w:rPr>
          <w:rFonts w:eastAsia="Times New Roman"/>
          <w:sz w:val="24"/>
        </w:rPr>
        <w:t>The Public Value</w:t>
      </w:r>
      <w:bookmarkEnd w:id="31"/>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do we determine what is in the public interest?</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We discuss the </w:t>
      </w:r>
      <w:r w:rsidRPr="004E453F">
        <w:rPr>
          <w:rFonts w:asciiTheme="majorHAnsi" w:eastAsia="Times New Roman" w:hAnsiTheme="majorHAnsi" w:cs="Courier New"/>
          <w:sz w:val="24"/>
          <w:szCs w:val="20"/>
          <w:u w:val="single"/>
        </w:rPr>
        <w:t>“tradeoff”</w:t>
      </w:r>
      <w:r w:rsidRPr="004E453F">
        <w:rPr>
          <w:rFonts w:asciiTheme="majorHAnsi" w:eastAsia="Times New Roman" w:hAnsiTheme="majorHAnsi" w:cs="Courier New"/>
          <w:sz w:val="24"/>
          <w:szCs w:val="20"/>
        </w:rPr>
        <w:t xml:space="preserve"> between equity and efficiency, but </w:t>
      </w:r>
      <w:r w:rsidRPr="004E453F">
        <w:rPr>
          <w:rFonts w:asciiTheme="majorHAnsi" w:eastAsia="Times New Roman" w:hAnsiTheme="majorHAnsi" w:cs="Courier New"/>
          <w:sz w:val="24"/>
          <w:szCs w:val="20"/>
          <w:u w:val="single"/>
        </w:rPr>
        <w:t>Stiglitz</w:t>
      </w:r>
      <w:r w:rsidRPr="004E453F">
        <w:rPr>
          <w:rFonts w:asciiTheme="majorHAnsi" w:eastAsia="Times New Roman" w:hAnsiTheme="majorHAnsi" w:cs="Courier New"/>
          <w:sz w:val="24"/>
          <w:szCs w:val="20"/>
        </w:rPr>
        <w:t xml:space="preserve"> says there is no </w:t>
      </w:r>
      <w:r w:rsidRPr="004E453F">
        <w:rPr>
          <w:rFonts w:asciiTheme="majorHAnsi" w:eastAsia="Times New Roman" w:hAnsiTheme="majorHAnsi" w:cs="Courier New"/>
          <w:sz w:val="24"/>
          <w:szCs w:val="20"/>
          <w:u w:val="single"/>
        </w:rPr>
        <w:t>tradeoff</w:t>
      </w:r>
      <w:r w:rsidRPr="004E453F">
        <w:rPr>
          <w:rFonts w:asciiTheme="majorHAnsi" w:eastAsia="Times New Roman" w:hAnsiTheme="majorHAnsi" w:cs="Courier New"/>
          <w:sz w:val="24"/>
          <w:szCs w:val="20"/>
        </w:rPr>
        <w:t>. What do we mean by inequality? Inequality of what? Inequality between whom?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32" w:name="_Toc480795977"/>
      <w:r w:rsidRPr="004E453F">
        <w:rPr>
          <w:rFonts w:eastAsia="Times New Roman"/>
          <w:sz w:val="24"/>
        </w:rPr>
        <w:t>Problem of Access</w:t>
      </w:r>
      <w:bookmarkEnd w:id="32"/>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Micro assumes free entry and exit to the market, as well as full information. When does this assumption not hold?</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33" w:name="_Toc480795978"/>
      <w:r w:rsidRPr="004E453F">
        <w:rPr>
          <w:rFonts w:eastAsia="Times New Roman"/>
          <w:sz w:val="24"/>
        </w:rPr>
        <w:lastRenderedPageBreak/>
        <w:t>Industrial Organization</w:t>
      </w:r>
      <w:bookmarkEnd w:id="33"/>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does the organization and design of a firm reflect the values of a firm?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does the organization and design of a firm reflect the abilities of a firm?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34" w:name="_Toc480795979"/>
      <w:r w:rsidRPr="004E453F">
        <w:rPr>
          <w:rFonts w:eastAsia="Times New Roman"/>
          <w:sz w:val="24"/>
        </w:rPr>
        <w:t>Law and Economics</w:t>
      </w:r>
      <w:bookmarkEnd w:id="34"/>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The law is the body to determine damages, values, and rights of a population. How is the legal system designed to bring about results structurally? What assumptions are made by the legal system?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u w:val="single"/>
        </w:rPr>
        <w:t>Coase</w:t>
      </w:r>
      <w:r w:rsidRPr="004E453F">
        <w:rPr>
          <w:rFonts w:asciiTheme="majorHAnsi" w:eastAsia="Times New Roman" w:hAnsiTheme="majorHAnsi" w:cs="Courier New"/>
          <w:sz w:val="24"/>
          <w:szCs w:val="20"/>
        </w:rPr>
        <w:t xml:space="preserve"> Theory</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We assume that transaction costs are low, and therefore, it is easy to bring about the Pareto Optimal solution. Does this happen in reality? </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How are the costs of the legal system preventative to bring about the </w:t>
      </w:r>
      <w:r w:rsidRPr="004E453F">
        <w:rPr>
          <w:rFonts w:asciiTheme="majorHAnsi" w:eastAsia="Times New Roman" w:hAnsiTheme="majorHAnsi" w:cs="Courier New"/>
          <w:sz w:val="24"/>
          <w:szCs w:val="20"/>
          <w:u w:val="single"/>
        </w:rPr>
        <w:t>“ideal”</w:t>
      </w:r>
      <w:r w:rsidRPr="004E453F">
        <w:rPr>
          <w:rFonts w:asciiTheme="majorHAnsi" w:eastAsia="Times New Roman" w:hAnsiTheme="majorHAnsi" w:cs="Courier New"/>
          <w:sz w:val="24"/>
          <w:szCs w:val="20"/>
        </w:rPr>
        <w:t xml:space="preserve"> distribution of resources?</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Expected Value</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How often do people actually perform Expected Value calculations in legal proceedings?</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Are peremptory challenges used in a strategic way?</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Are peremptory challenges an example of an iterated game of incomplete information?</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Are peremptory challenges racially/gender motivated?</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Is there a correlation between identity and outcomes of the peremptory challenge system?</w:t>
      </w:r>
    </w:p>
    <w:p w:rsidR="00C311C0" w:rsidRPr="004E453F" w:rsidRDefault="00C311C0" w:rsidP="00E318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35" w:name="_Toc480795980"/>
      <w:r w:rsidRPr="004E453F">
        <w:rPr>
          <w:rFonts w:eastAsia="Times New Roman"/>
          <w:sz w:val="24"/>
        </w:rPr>
        <w:t>Game Theory</w:t>
      </w:r>
      <w:bookmarkEnd w:id="35"/>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Industrial Organization</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Philosophy of representation</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36" w:name="_Toc480795981"/>
      <w:r w:rsidRPr="004E453F">
        <w:rPr>
          <w:rFonts w:eastAsia="Times New Roman"/>
          <w:sz w:val="24"/>
        </w:rPr>
        <w:lastRenderedPageBreak/>
        <w:t>Behavioral Economics</w:t>
      </w:r>
      <w:bookmarkEnd w:id="36"/>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I think behavioral economics has the potential to change economics. I </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think it will in fact. I think that there are not enough formal techniques in behavioral to make it useful for economics as a whole. It seems that behavioral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3"/>
        <w:rPr>
          <w:rFonts w:eastAsia="Times New Roman"/>
          <w:color w:val="auto"/>
          <w:sz w:val="24"/>
        </w:rPr>
      </w:pPr>
      <w:bookmarkStart w:id="37" w:name="_Toc480795982"/>
      <w:r w:rsidRPr="004E453F">
        <w:rPr>
          <w:rFonts w:eastAsia="Times New Roman"/>
          <w:sz w:val="24"/>
        </w:rPr>
        <w:t>Macro Economics</w:t>
      </w:r>
      <w:bookmarkEnd w:id="37"/>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I think macroeconomics is extremely important to determining the environment in which policy occurs. I do not think that I need to be a </w:t>
      </w:r>
      <w:r w:rsidRPr="004E453F">
        <w:rPr>
          <w:rFonts w:asciiTheme="majorHAnsi" w:eastAsia="Times New Roman" w:hAnsiTheme="majorHAnsi" w:cs="Courier New"/>
          <w:sz w:val="24"/>
          <w:szCs w:val="20"/>
          <w:u w:val="single"/>
        </w:rPr>
        <w:t>macroeconomist</w:t>
      </w:r>
      <w:r w:rsidRPr="004E453F">
        <w:rPr>
          <w:rFonts w:asciiTheme="majorHAnsi" w:eastAsia="Times New Roman" w:hAnsiTheme="majorHAnsi" w:cs="Courier New"/>
          <w:sz w:val="24"/>
          <w:szCs w:val="20"/>
        </w:rPr>
        <w:t xml:space="preserve"> to meet my goals.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1"/>
        <w:rPr>
          <w:sz w:val="40"/>
        </w:rPr>
      </w:pPr>
      <w:bookmarkStart w:id="38" w:name="_Toc480795983"/>
      <w:r w:rsidRPr="004E453F">
        <w:rPr>
          <w:sz w:val="40"/>
        </w:rPr>
        <w:t>Teaching Goals</w:t>
      </w:r>
      <w:bookmarkEnd w:id="38"/>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sz w:val="32"/>
        </w:rPr>
      </w:pPr>
      <w:bookmarkStart w:id="39" w:name="_Toc480795984"/>
      <w:r w:rsidRPr="004E453F">
        <w:rPr>
          <w:rFonts w:eastAsia="Times New Roman"/>
          <w:sz w:val="32"/>
        </w:rPr>
        <w:t>Give students the resources to explain problems using the vocabulary of economics</w:t>
      </w:r>
      <w:bookmarkEnd w:id="39"/>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I realize that most of the students that I teach are not going to become academic economists. Most are going to be taking economics because they are required to take a social science credit. Many are going to go into finance or accounting or business. Some are going to go into policy analysis. A few are going to be interested in academic economics. If people are not interested in economics for the sake of economics, I want to still give people the mathematical tools to discuss economic issues, and I want to give people economic tools to discuss social issues.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sz w:val="32"/>
        </w:rPr>
      </w:pPr>
      <w:bookmarkStart w:id="40" w:name="_Toc480795985"/>
      <w:r w:rsidRPr="004E453F">
        <w:rPr>
          <w:rFonts w:eastAsia="Times New Roman"/>
          <w:sz w:val="32"/>
        </w:rPr>
        <w:t>Provide students the economic tools to evaluate social problems</w:t>
      </w:r>
      <w:bookmarkEnd w:id="40"/>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Many interested in social justice do not think that economics is </w:t>
      </w:r>
      <w:r w:rsidRPr="004E453F">
        <w:rPr>
          <w:rFonts w:asciiTheme="majorHAnsi" w:eastAsia="Times New Roman" w:hAnsiTheme="majorHAnsi" w:cs="Courier New"/>
          <w:sz w:val="24"/>
          <w:szCs w:val="20"/>
          <w:u w:val="single"/>
        </w:rPr>
        <w:t>“for</w:t>
      </w:r>
      <w:r w:rsidRPr="004E453F">
        <w:rPr>
          <w:rFonts w:asciiTheme="majorHAnsi" w:eastAsia="Times New Roman" w:hAnsiTheme="majorHAnsi" w:cs="Courier New"/>
          <w:sz w:val="24"/>
          <w:szCs w:val="20"/>
        </w:rPr>
        <w:t xml:space="preserve"> them.” They believe that economics is a set of tools that people in power have used to justify their actions and </w:t>
      </w:r>
      <w:r w:rsidRPr="004E453F">
        <w:rPr>
          <w:rFonts w:asciiTheme="majorHAnsi" w:eastAsia="Times New Roman" w:hAnsiTheme="majorHAnsi" w:cs="Courier New"/>
          <w:sz w:val="24"/>
          <w:szCs w:val="20"/>
        </w:rPr>
        <w:lastRenderedPageBreak/>
        <w:t xml:space="preserve">to justify indifference to policies that seek to rectify inequality. Economics is not inherently pro-inequality. Economics is not inherently anti-inequality. Economics is a set of tools to decide how to best allocate scare resources in order to meet objectives. </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sz w:val="32"/>
        </w:rPr>
      </w:pPr>
      <w:bookmarkStart w:id="41" w:name="_Toc480795986"/>
      <w:r w:rsidRPr="004E453F">
        <w:rPr>
          <w:rFonts w:eastAsia="Times New Roman"/>
          <w:sz w:val="32"/>
        </w:rPr>
        <w:t>Give students an understanding of the world of possibilities that can be discussed using economics</w:t>
      </w:r>
      <w:bookmarkEnd w:id="41"/>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Many </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think that economics can be used to discuss issues that </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involve money.</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Many think that economists are all libertarians.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953114">
      <w:pPr>
        <w:pStyle w:val="Heading2"/>
        <w:rPr>
          <w:rFonts w:eastAsia="Times New Roman"/>
          <w:sz w:val="32"/>
        </w:rPr>
      </w:pPr>
      <w:bookmarkStart w:id="42" w:name="_Toc480795987"/>
      <w:r w:rsidRPr="004E453F">
        <w:rPr>
          <w:rFonts w:eastAsia="Times New Roman"/>
          <w:sz w:val="32"/>
        </w:rPr>
        <w:t>Give students a clear understanding of what economics is and is not</w:t>
      </w:r>
      <w:bookmarkEnd w:id="42"/>
    </w:p>
    <w:p w:rsidR="00C311C0" w:rsidRPr="004E453F" w:rsidRDefault="00C311C0" w:rsidP="00953114">
      <w:pPr>
        <w:pStyle w:val="Heading3"/>
        <w:rPr>
          <w:rFonts w:eastAsia="Times New Roman"/>
          <w:color w:val="auto"/>
          <w:sz w:val="24"/>
        </w:rPr>
      </w:pPr>
      <w:bookmarkStart w:id="43" w:name="_Toc480795988"/>
      <w:r w:rsidRPr="004E453F">
        <w:rPr>
          <w:rFonts w:eastAsia="Times New Roman"/>
          <w:sz w:val="24"/>
        </w:rPr>
        <w:t>What it is</w:t>
      </w:r>
      <w:bookmarkEnd w:id="43"/>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to allocate scarce resources to best meet objectives</w:t>
      </w:r>
    </w:p>
    <w:p w:rsidR="00C311C0" w:rsidRPr="004E453F" w:rsidRDefault="00C311C0" w:rsidP="00953114">
      <w:pPr>
        <w:pStyle w:val="Heading3"/>
        <w:rPr>
          <w:rFonts w:eastAsia="Times New Roman"/>
          <w:color w:val="auto"/>
          <w:sz w:val="24"/>
        </w:rPr>
      </w:pPr>
      <w:bookmarkStart w:id="44" w:name="_Toc480795989"/>
      <w:r w:rsidRPr="004E453F">
        <w:rPr>
          <w:rFonts w:eastAsia="Times New Roman"/>
          <w:sz w:val="24"/>
        </w:rPr>
        <w:t>What it is not</w:t>
      </w:r>
      <w:bookmarkEnd w:id="44"/>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Finance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Global Trade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Accounting</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Business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Moral Philosophy</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Political Philosophy</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8B0B57" w:rsidP="00953114">
      <w:pPr>
        <w:pStyle w:val="Heading1"/>
        <w:rPr>
          <w:sz w:val="40"/>
        </w:rPr>
      </w:pPr>
      <w:bookmarkStart w:id="45" w:name="_Toc480795990"/>
      <w:r w:rsidRPr="004E453F">
        <w:rPr>
          <w:sz w:val="40"/>
        </w:rPr>
        <w:t>Institutions</w:t>
      </w:r>
      <w:bookmarkEnd w:id="45"/>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If I am going to have a career in academics, how is the institution I work for going to shape my career?</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A73DBC" w:rsidRDefault="008B0B57" w:rsidP="00A73DBC">
      <w:pPr>
        <w:pStyle w:val="Heading2"/>
      </w:pPr>
      <w:bookmarkStart w:id="46" w:name="_Toc480795991"/>
      <w:r w:rsidRPr="00A73DBC">
        <w:lastRenderedPageBreak/>
        <w:t>Liberal Arts Schools</w:t>
      </w:r>
      <w:bookmarkEnd w:id="46"/>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Liberal arts schools are places where many students come to get a quality, broad based education. They are not necessarily looking for deep development in to one field, but they are looking for a general set of skills they can use to acquire more skills in the future. Liberal arts students come from many backgrounds. Many of the students in liberal arts schools are not going to be interested in academic economics, but they are going to possibly use the techniques I teach them as a basis to discuss economic issues in their personal careers going forward.</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A73DBC" w:rsidRDefault="008B0B57" w:rsidP="00A73DBC">
      <w:pPr>
        <w:pStyle w:val="Heading2"/>
      </w:pPr>
      <w:bookmarkStart w:id="47" w:name="_Toc480795992"/>
      <w:r w:rsidRPr="00A73DBC">
        <w:t>Research Schools</w:t>
      </w:r>
      <w:bookmarkEnd w:id="47"/>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Research schools have funding. Research schools are going to be interested in answering novel questions and engaging with the rest of the academic community. Research schools are not going to be as interested in supporting becoming a better teacher, but they are still interested in teaching skills to students. These skills are necessary to develop quality researchers, and someone has to teach them.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A73DBC" w:rsidRDefault="008B0B57" w:rsidP="00A73DBC">
      <w:pPr>
        <w:pStyle w:val="Heading2"/>
      </w:pPr>
      <w:bookmarkStart w:id="48" w:name="_Toc480795993"/>
      <w:r w:rsidRPr="00A73DBC">
        <w:t>Other</w:t>
      </w:r>
      <w:bookmarkEnd w:id="48"/>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 want to teach students. Is it more important for me to teach fundamentals or to teach research techniques? If I work at a research school, I am still teaching, I am just teaching a different set of students. I am also going to be teaching a different subject matter. Rather than being conversant in these topics, research schools want to teach students how to apply techniques in their careers.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Schools may have an attitude towards Salt-Water </w:t>
      </w:r>
      <w:r w:rsidRPr="004E453F">
        <w:rPr>
          <w:rFonts w:asciiTheme="majorHAnsi" w:eastAsia="Times New Roman" w:hAnsiTheme="majorHAnsi" w:cs="Courier New"/>
          <w:sz w:val="24"/>
          <w:szCs w:val="20"/>
          <w:u w:val="single"/>
        </w:rPr>
        <w:t>Keynesians</w:t>
      </w:r>
      <w:r w:rsidRPr="004E453F">
        <w:rPr>
          <w:rFonts w:asciiTheme="majorHAnsi" w:eastAsia="Times New Roman" w:hAnsiTheme="majorHAnsi" w:cs="Courier New"/>
          <w:sz w:val="24"/>
          <w:szCs w:val="20"/>
        </w:rPr>
        <w:t xml:space="preserve"> schools vs Freshwater </w:t>
      </w:r>
      <w:r w:rsidRPr="004E453F">
        <w:rPr>
          <w:rFonts w:asciiTheme="majorHAnsi" w:eastAsia="Times New Roman" w:hAnsiTheme="majorHAnsi" w:cs="Courier New"/>
          <w:sz w:val="24"/>
          <w:szCs w:val="20"/>
          <w:u w:val="single"/>
        </w:rPr>
        <w:t>Neoclassicists</w:t>
      </w:r>
      <w:r w:rsidRPr="004E453F">
        <w:rPr>
          <w:rFonts w:asciiTheme="majorHAnsi" w:eastAsia="Times New Roman" w:hAnsiTheme="majorHAnsi" w:cs="Courier New"/>
          <w:sz w:val="24"/>
          <w:szCs w:val="20"/>
        </w:rPr>
        <w:t xml:space="preserve">. I am myself a Keynesian. That said, I </w:t>
      </w:r>
      <w:r w:rsidRPr="004E453F">
        <w:rPr>
          <w:rFonts w:asciiTheme="majorHAnsi" w:eastAsia="Times New Roman" w:hAnsiTheme="majorHAnsi" w:cs="Courier New"/>
          <w:sz w:val="24"/>
          <w:szCs w:val="20"/>
          <w:u w:val="single"/>
        </w:rPr>
        <w:t>don’t</w:t>
      </w:r>
      <w:r w:rsidRPr="004E453F">
        <w:rPr>
          <w:rFonts w:asciiTheme="majorHAnsi" w:eastAsia="Times New Roman" w:hAnsiTheme="majorHAnsi" w:cs="Courier New"/>
          <w:sz w:val="24"/>
          <w:szCs w:val="20"/>
        </w:rPr>
        <w:t xml:space="preserve"> think my advantage is going to be in macroeconomics. Am I willing to work for a neoclassical school? Will a neoclassical school want me in the first place?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8B0B57" w:rsidP="00DF0725">
      <w:pPr>
        <w:pStyle w:val="Heading1"/>
        <w:rPr>
          <w:sz w:val="40"/>
        </w:rPr>
      </w:pPr>
      <w:bookmarkStart w:id="49" w:name="_Toc480795994"/>
      <w:r w:rsidRPr="004E453F">
        <w:rPr>
          <w:sz w:val="40"/>
        </w:rPr>
        <w:t>Access to Economics</w:t>
      </w:r>
      <w:bookmarkEnd w:id="49"/>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Give students who would not normally consider economics as a viable field of interest the resources to at least discuss social problems in an economic vocabulary</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DF0725" w:rsidP="00DF0725">
      <w:pPr>
        <w:pStyle w:val="Heading1"/>
        <w:rPr>
          <w:sz w:val="40"/>
        </w:rPr>
      </w:pPr>
      <w:r w:rsidRPr="004E453F">
        <w:rPr>
          <w:sz w:val="40"/>
        </w:rPr>
        <w:t xml:space="preserve"> </w:t>
      </w:r>
      <w:bookmarkStart w:id="50" w:name="_Toc480795995"/>
      <w:r w:rsidR="008B0B57" w:rsidRPr="004E453F">
        <w:rPr>
          <w:sz w:val="40"/>
        </w:rPr>
        <w:t>Minnesota Citizenship</w:t>
      </w:r>
      <w:bookmarkEnd w:id="50"/>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can I contribute to Minnesota (institutions)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u w:val="single"/>
        </w:rPr>
        <w:t>UMN</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DEED</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u w:val="single"/>
        </w:rPr>
        <w:t>MDLI</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Dept of Revenue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Legislature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City Council</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8B0B57" w:rsidP="00DF0725">
      <w:pPr>
        <w:pStyle w:val="Heading1"/>
        <w:rPr>
          <w:sz w:val="40"/>
        </w:rPr>
      </w:pPr>
      <w:r w:rsidRPr="004E453F">
        <w:rPr>
          <w:sz w:val="40"/>
        </w:rPr>
        <w:t xml:space="preserve"> </w:t>
      </w:r>
      <w:bookmarkStart w:id="51" w:name="_Toc480795996"/>
      <w:r w:rsidRPr="004E453F">
        <w:rPr>
          <w:sz w:val="40"/>
        </w:rPr>
        <w:t>Short Term Career</w:t>
      </w:r>
      <w:bookmarkEnd w:id="51"/>
    </w:p>
    <w:p w:rsidR="00C311C0" w:rsidRPr="004E453F" w:rsidRDefault="008B0B57" w:rsidP="00953114">
      <w:pPr>
        <w:pStyle w:val="Heading2"/>
        <w:rPr>
          <w:rFonts w:eastAsia="Times New Roman"/>
          <w:color w:val="auto"/>
          <w:sz w:val="32"/>
        </w:rPr>
      </w:pPr>
      <w:r w:rsidRPr="004E453F">
        <w:rPr>
          <w:rFonts w:eastAsia="Times New Roman"/>
          <w:sz w:val="32"/>
        </w:rPr>
        <w:t xml:space="preserve"> </w:t>
      </w:r>
      <w:bookmarkStart w:id="52" w:name="_Toc480795997"/>
      <w:r w:rsidRPr="004E453F">
        <w:rPr>
          <w:rFonts w:eastAsia="Times New Roman"/>
          <w:sz w:val="32"/>
        </w:rPr>
        <w:t>Top Heavy Institutions</w:t>
      </w:r>
      <w:bookmarkEnd w:id="52"/>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do I get into organizations that want to hold on to their tenured faculty as long as possible?</w:t>
      </w:r>
    </w:p>
    <w:p w:rsidR="00C311C0" w:rsidRPr="004E453F" w:rsidRDefault="008B0B57" w:rsidP="00953114">
      <w:pPr>
        <w:pStyle w:val="Heading2"/>
        <w:rPr>
          <w:rFonts w:eastAsia="Times New Roman"/>
          <w:color w:val="auto"/>
          <w:sz w:val="32"/>
        </w:rPr>
      </w:pPr>
      <w:r w:rsidRPr="004E453F">
        <w:rPr>
          <w:rFonts w:eastAsia="Times New Roman"/>
          <w:sz w:val="32"/>
        </w:rPr>
        <w:t xml:space="preserve"> </w:t>
      </w:r>
      <w:bookmarkStart w:id="53" w:name="_Toc480795998"/>
      <w:r w:rsidRPr="004E453F">
        <w:rPr>
          <w:rFonts w:eastAsia="Times New Roman"/>
          <w:sz w:val="32"/>
        </w:rPr>
        <w:t>Geography</w:t>
      </w:r>
      <w:bookmarkEnd w:id="53"/>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can I maximize my chances to keep my career in Minnesota?</w:t>
      </w:r>
    </w:p>
    <w:p w:rsidR="00C311C0" w:rsidRPr="004E453F" w:rsidRDefault="008B0B57" w:rsidP="00953114">
      <w:pPr>
        <w:pStyle w:val="Heading2"/>
        <w:rPr>
          <w:rFonts w:eastAsia="Times New Roman"/>
          <w:color w:val="auto"/>
          <w:sz w:val="32"/>
        </w:rPr>
      </w:pPr>
      <w:r w:rsidRPr="004E453F">
        <w:rPr>
          <w:rFonts w:eastAsia="Times New Roman"/>
          <w:sz w:val="32"/>
        </w:rPr>
        <w:lastRenderedPageBreak/>
        <w:t xml:space="preserve"> </w:t>
      </w:r>
      <w:bookmarkStart w:id="54" w:name="_Toc480795999"/>
      <w:r w:rsidRPr="004E453F">
        <w:rPr>
          <w:rFonts w:eastAsia="Times New Roman"/>
          <w:sz w:val="32"/>
        </w:rPr>
        <w:t>Students</w:t>
      </w:r>
      <w:bookmarkEnd w:id="54"/>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can I work at an institution where I can teach students who may not consider economics while also teaching students who are likely to contribute to the field in the long term?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8B0B57" w:rsidP="00DF0725">
      <w:pPr>
        <w:pStyle w:val="Heading1"/>
        <w:rPr>
          <w:sz w:val="40"/>
        </w:rPr>
      </w:pPr>
      <w:bookmarkStart w:id="55" w:name="_Toc480796000"/>
      <w:r w:rsidRPr="004E453F">
        <w:rPr>
          <w:sz w:val="40"/>
        </w:rPr>
        <w:t>Questions</w:t>
      </w:r>
      <w:bookmarkEnd w:id="55"/>
    </w:p>
    <w:p w:rsidR="00C311C0" w:rsidRPr="004E453F" w:rsidRDefault="008B0B57" w:rsidP="00953114">
      <w:pPr>
        <w:pStyle w:val="Heading2"/>
        <w:rPr>
          <w:rFonts w:eastAsia="Times New Roman"/>
          <w:color w:val="auto"/>
          <w:sz w:val="32"/>
        </w:rPr>
      </w:pPr>
      <w:r w:rsidRPr="004E453F">
        <w:rPr>
          <w:rFonts w:eastAsia="Times New Roman"/>
          <w:sz w:val="32"/>
        </w:rPr>
        <w:t xml:space="preserve"> </w:t>
      </w:r>
      <w:bookmarkStart w:id="56" w:name="_Toc480796001"/>
      <w:r w:rsidR="00C311C0" w:rsidRPr="004E453F">
        <w:rPr>
          <w:rFonts w:eastAsia="Times New Roman"/>
          <w:color w:val="auto"/>
          <w:sz w:val="32"/>
        </w:rPr>
        <w:t>Whe</w:t>
      </w:r>
      <w:r w:rsidRPr="004E453F">
        <w:rPr>
          <w:rFonts w:eastAsia="Times New Roman"/>
          <w:sz w:val="32"/>
        </w:rPr>
        <w:t>re is my comparative advantage?</w:t>
      </w:r>
      <w:bookmarkEnd w:id="56"/>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How to teach the value of math</w:t>
      </w:r>
    </w:p>
    <w:p w:rsidR="00C311C0" w:rsidRPr="004E453F" w:rsidRDefault="00C311C0" w:rsidP="00E318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How to frame moral questions in an economic context</w:t>
      </w:r>
    </w:p>
    <w:p w:rsidR="00C311C0" w:rsidRPr="004E453F" w:rsidRDefault="00C311C0" w:rsidP="00E318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How to teach both sides</w:t>
      </w:r>
    </w:p>
    <w:p w:rsidR="00C311C0" w:rsidRPr="004E453F" w:rsidRDefault="00C311C0" w:rsidP="00E318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How to understand both sides</w:t>
      </w:r>
    </w:p>
    <w:p w:rsidR="00C311C0" w:rsidRPr="004E453F" w:rsidRDefault="00C311C0" w:rsidP="00E318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How to identify what students are getting excited about</w:t>
      </w:r>
    </w:p>
    <w:p w:rsidR="00C311C0" w:rsidRPr="004E453F" w:rsidRDefault="00C311C0" w:rsidP="00E318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Framing</w:t>
      </w:r>
    </w:p>
    <w:p w:rsidR="00C311C0" w:rsidRPr="004E453F" w:rsidRDefault="00C311C0" w:rsidP="00E318D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Do I want to be the head of the project or do I want to assist the project?</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953114" w:rsidP="00953114">
      <w:pPr>
        <w:pStyle w:val="Heading2"/>
        <w:rPr>
          <w:rFonts w:eastAsia="Times New Roman"/>
          <w:color w:val="auto"/>
          <w:sz w:val="32"/>
        </w:rPr>
      </w:pPr>
      <w:r w:rsidRPr="004E453F">
        <w:rPr>
          <w:rFonts w:eastAsia="Times New Roman"/>
          <w:color w:val="auto"/>
          <w:sz w:val="32"/>
        </w:rPr>
        <w:t xml:space="preserve"> </w:t>
      </w:r>
      <w:bookmarkStart w:id="57" w:name="_Toc480796002"/>
      <w:r w:rsidR="00C311C0" w:rsidRPr="004E453F">
        <w:rPr>
          <w:rFonts w:eastAsia="Times New Roman"/>
          <w:color w:val="auto"/>
          <w:sz w:val="32"/>
        </w:rPr>
        <w:t>Where am I going t</w:t>
      </w:r>
      <w:r w:rsidR="008B0B57" w:rsidRPr="004E453F">
        <w:rPr>
          <w:rFonts w:eastAsia="Times New Roman"/>
          <w:sz w:val="32"/>
        </w:rPr>
        <w:t>o be limited by access to data?</w:t>
      </w:r>
      <w:bookmarkEnd w:id="57"/>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Breath vs depth of knowing one data set</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8B0B57" w:rsidP="00953114">
      <w:pPr>
        <w:pStyle w:val="Heading2"/>
        <w:rPr>
          <w:rFonts w:eastAsia="Times New Roman"/>
          <w:sz w:val="32"/>
        </w:rPr>
      </w:pPr>
      <w:r w:rsidRPr="004E453F">
        <w:rPr>
          <w:rFonts w:eastAsia="Times New Roman"/>
          <w:sz w:val="32"/>
        </w:rPr>
        <w:t xml:space="preserve"> </w:t>
      </w:r>
      <w:bookmarkStart w:id="58" w:name="_Toc480796003"/>
      <w:r w:rsidR="00C311C0" w:rsidRPr="004E453F">
        <w:rPr>
          <w:rFonts w:eastAsia="Times New Roman"/>
          <w:sz w:val="32"/>
        </w:rPr>
        <w:t xml:space="preserve">How can I be certain I </w:t>
      </w:r>
      <w:r w:rsidR="00C311C0" w:rsidRPr="004E453F">
        <w:rPr>
          <w:rFonts w:eastAsia="Times New Roman"/>
          <w:sz w:val="32"/>
          <w:u w:val="single"/>
        </w:rPr>
        <w:t>don’t</w:t>
      </w:r>
      <w:r w:rsidRPr="004E453F">
        <w:rPr>
          <w:rFonts w:eastAsia="Times New Roman"/>
          <w:sz w:val="32"/>
        </w:rPr>
        <w:t xml:space="preserve"> back the wrong horse</w:t>
      </w:r>
      <w:bookmarkEnd w:id="58"/>
    </w:p>
    <w:p w:rsidR="008B0B57" w:rsidRPr="004E453F" w:rsidRDefault="00A73DBC" w:rsidP="00E318DD">
      <w:pPr>
        <w:spacing w:line="360" w:lineRule="auto"/>
        <w:rPr>
          <w:rFonts w:asciiTheme="majorHAnsi" w:hAnsiTheme="majorHAnsi"/>
          <w:sz w:val="28"/>
        </w:rPr>
      </w:pPr>
      <w:r>
        <w:rPr>
          <w:rFonts w:asciiTheme="majorHAnsi" w:hAnsiTheme="majorHAnsi"/>
          <w:sz w:val="28"/>
        </w:rPr>
        <w:t>Will  ever turn myself into a luxury hire</w:t>
      </w:r>
    </w:p>
    <w:p w:rsidR="00C311C0" w:rsidRPr="004E453F" w:rsidRDefault="00953114" w:rsidP="00953114">
      <w:pPr>
        <w:pStyle w:val="Heading2"/>
        <w:rPr>
          <w:rFonts w:eastAsia="Times New Roman"/>
          <w:sz w:val="32"/>
        </w:rPr>
      </w:pPr>
      <w:r w:rsidRPr="004E453F">
        <w:rPr>
          <w:rFonts w:eastAsia="Times New Roman"/>
          <w:sz w:val="32"/>
        </w:rPr>
        <w:t xml:space="preserve"> </w:t>
      </w:r>
      <w:bookmarkStart w:id="59" w:name="_Toc480796004"/>
      <w:r w:rsidR="00C311C0" w:rsidRPr="004E453F">
        <w:rPr>
          <w:rFonts w:eastAsia="Times New Roman"/>
          <w:sz w:val="32"/>
        </w:rPr>
        <w:t xml:space="preserve">The answer is always do more of everything, how do </w:t>
      </w:r>
      <w:r w:rsidR="008B0B57" w:rsidRPr="004E453F">
        <w:rPr>
          <w:rFonts w:eastAsia="Times New Roman"/>
          <w:sz w:val="32"/>
        </w:rPr>
        <w:t>I make the best use of my time?</w:t>
      </w:r>
      <w:bookmarkEnd w:id="59"/>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 I take two or three field exams?</w:t>
      </w:r>
    </w:p>
    <w:p w:rsidR="00C311C0" w:rsidRPr="004E453F" w:rsidRDefault="00C311C0" w:rsidP="00E318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Do I learn the nuances of every </w:t>
      </w:r>
      <w:r w:rsidRPr="004E453F">
        <w:rPr>
          <w:rFonts w:asciiTheme="majorHAnsi" w:eastAsia="Times New Roman" w:hAnsiTheme="majorHAnsi" w:cs="Courier New"/>
          <w:sz w:val="24"/>
          <w:szCs w:val="20"/>
          <w:u w:val="single"/>
        </w:rPr>
        <w:t>dataset</w:t>
      </w:r>
      <w:r w:rsidRPr="004E453F">
        <w:rPr>
          <w:rFonts w:asciiTheme="majorHAnsi" w:eastAsia="Times New Roman" w:hAnsiTheme="majorHAnsi" w:cs="Courier New"/>
          <w:sz w:val="24"/>
          <w:szCs w:val="20"/>
        </w:rPr>
        <w:t>?</w:t>
      </w:r>
    </w:p>
    <w:p w:rsidR="00C311C0" w:rsidRPr="004E453F" w:rsidRDefault="00C311C0" w:rsidP="00E318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lastRenderedPageBreak/>
        <w:t>Do I sit for the IO?</w:t>
      </w:r>
    </w:p>
    <w:p w:rsidR="00C311C0" w:rsidRPr="004E453F" w:rsidRDefault="00C311C0" w:rsidP="00E318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 I do all of this before I graduate?</w:t>
      </w:r>
    </w:p>
    <w:p w:rsidR="00C311C0" w:rsidRPr="004E453F" w:rsidRDefault="00C311C0" w:rsidP="00E318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 I need to do all of this before I get tenure?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8B0B57" w:rsidP="00DF0725">
      <w:pPr>
        <w:pStyle w:val="Heading1"/>
        <w:rPr>
          <w:sz w:val="40"/>
        </w:rPr>
      </w:pPr>
      <w:r w:rsidRPr="004E453F">
        <w:rPr>
          <w:sz w:val="40"/>
        </w:rPr>
        <w:t xml:space="preserve"> </w:t>
      </w:r>
      <w:bookmarkStart w:id="60" w:name="_Toc480796005"/>
      <w:r w:rsidRPr="004E453F">
        <w:rPr>
          <w:sz w:val="40"/>
        </w:rPr>
        <w:t>Post Doc</w:t>
      </w:r>
      <w:bookmarkEnd w:id="60"/>
    </w:p>
    <w:p w:rsidR="001A72F8" w:rsidRPr="004E453F" w:rsidRDefault="001A72F8" w:rsidP="001A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Insert Here</w:t>
      </w:r>
    </w:p>
    <w:p w:rsidR="00C311C0" w:rsidRPr="004E453F" w:rsidRDefault="00C311C0" w:rsidP="001A72F8">
      <w:pPr>
        <w:pStyle w:val="Heading2"/>
        <w:ind w:left="1170" w:hanging="1170"/>
        <w:rPr>
          <w:rFonts w:eastAsia="Times New Roman"/>
          <w:sz w:val="32"/>
        </w:rPr>
      </w:pPr>
      <w:bookmarkStart w:id="61" w:name="_Toc480796006"/>
      <w:r w:rsidRPr="004E453F">
        <w:rPr>
          <w:rFonts w:eastAsia="Times New Roman"/>
          <w:color w:val="auto"/>
          <w:sz w:val="32"/>
        </w:rPr>
        <w:t>What research can I be a part</w:t>
      </w:r>
      <w:r w:rsidR="008B0B57" w:rsidRPr="004E453F">
        <w:rPr>
          <w:rFonts w:eastAsia="Times New Roman"/>
          <w:sz w:val="32"/>
        </w:rPr>
        <w:t xml:space="preserve"> of to grow exposure to policy?</w:t>
      </w:r>
      <w:bookmarkEnd w:id="61"/>
    </w:p>
    <w:p w:rsidR="008B0B57" w:rsidRPr="004E453F" w:rsidRDefault="001A72F8" w:rsidP="001A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Insert Here</w:t>
      </w:r>
    </w:p>
    <w:p w:rsidR="00C311C0" w:rsidRPr="004E453F" w:rsidRDefault="008B0B57" w:rsidP="00DF0725">
      <w:pPr>
        <w:pStyle w:val="Heading1"/>
        <w:rPr>
          <w:sz w:val="40"/>
        </w:rPr>
      </w:pPr>
      <w:bookmarkStart w:id="62" w:name="_Toc480796007"/>
      <w:r w:rsidRPr="004E453F">
        <w:rPr>
          <w:sz w:val="40"/>
        </w:rPr>
        <w:t>Dissertation</w:t>
      </w:r>
      <w:bookmarkEnd w:id="62"/>
    </w:p>
    <w:p w:rsidR="00C311C0" w:rsidRPr="004E453F" w:rsidRDefault="008B0B57" w:rsidP="00953114">
      <w:pPr>
        <w:pStyle w:val="Heading2"/>
        <w:ind w:left="1440" w:hanging="1440"/>
        <w:rPr>
          <w:rFonts w:eastAsia="Times New Roman"/>
          <w:sz w:val="32"/>
        </w:rPr>
      </w:pPr>
      <w:bookmarkStart w:id="63" w:name="_Toc480796008"/>
      <w:r w:rsidRPr="004E453F">
        <w:rPr>
          <w:rFonts w:eastAsia="Times New Roman"/>
          <w:sz w:val="32"/>
        </w:rPr>
        <w:t>Topics</w:t>
      </w:r>
      <w:bookmarkEnd w:id="63"/>
    </w:p>
    <w:p w:rsidR="004E453F" w:rsidRDefault="00546B56" w:rsidP="00546B56">
      <w:pPr>
        <w:rPr>
          <w:rFonts w:asciiTheme="majorHAnsi" w:hAnsiTheme="majorHAnsi"/>
        </w:rPr>
      </w:pPr>
      <w:r w:rsidRPr="004E453F">
        <w:rPr>
          <w:rFonts w:asciiTheme="majorHAnsi" w:hAnsiTheme="majorHAnsi"/>
        </w:rPr>
        <w:t>Insert topics</w:t>
      </w:r>
    </w:p>
    <w:p w:rsidR="004E453F" w:rsidRDefault="004E453F" w:rsidP="004E453F">
      <w:r>
        <w:br w:type="page"/>
      </w:r>
    </w:p>
    <w:p w:rsidR="00C311C0" w:rsidRPr="004E453F" w:rsidRDefault="00C311C0" w:rsidP="00953114">
      <w:pPr>
        <w:pStyle w:val="Heading3"/>
        <w:ind w:left="1440" w:hanging="1440"/>
        <w:rPr>
          <w:rFonts w:eastAsia="Times New Roman"/>
          <w:sz w:val="24"/>
        </w:rPr>
      </w:pPr>
      <w:bookmarkStart w:id="64" w:name="_Toc480796009"/>
      <w:r w:rsidRPr="004E453F">
        <w:rPr>
          <w:rFonts w:eastAsia="Times New Roman"/>
          <w:color w:val="auto"/>
          <w:sz w:val="24"/>
        </w:rPr>
        <w:lastRenderedPageBreak/>
        <w:t>Is Dun and</w:t>
      </w:r>
      <w:r w:rsidR="008B0B57" w:rsidRPr="004E453F">
        <w:rPr>
          <w:rFonts w:eastAsia="Times New Roman"/>
          <w:sz w:val="24"/>
        </w:rPr>
        <w:t xml:space="preserve"> Bradstreet a Natural Monopoly?</w:t>
      </w:r>
      <w:bookmarkEnd w:id="64"/>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162CB9" w:rsidP="004E453F">
      <w:pPr>
        <w:rPr>
          <w:rFonts w:asciiTheme="majorHAnsi" w:eastAsia="Times New Roman" w:hAnsiTheme="majorHAnsi"/>
        </w:rPr>
      </w:pPr>
      <w:r>
        <w:rPr>
          <w:rFonts w:asciiTheme="majorHAnsi" w:eastAsia="Times New Roman" w:hAnsiTheme="majorHAnsi"/>
        </w:rPr>
        <w:t>Subject: Industrial Organization</w:t>
      </w:r>
    </w:p>
    <w:p w:rsidR="004F00EF" w:rsidRPr="004E453F" w:rsidRDefault="004F00EF" w:rsidP="004E453F">
      <w:pPr>
        <w:pStyle w:val="Heading4"/>
        <w:rPr>
          <w:rFonts w:eastAsia="Times New Roman"/>
        </w:rPr>
      </w:pPr>
      <w:r w:rsidRPr="004E453F">
        <w:rPr>
          <w:rFonts w:eastAsia="Times New Roman"/>
        </w:rPr>
        <w:t>Intro/Context/Abstract</w:t>
      </w:r>
    </w:p>
    <w:p w:rsidR="004F00EF" w:rsidRPr="004E453F" w:rsidRDefault="004F00EF" w:rsidP="004F00EF">
      <w:pPr>
        <w:rPr>
          <w:rFonts w:asciiTheme="majorHAnsi" w:eastAsia="Times New Roman" w:hAnsiTheme="majorHAnsi"/>
        </w:rPr>
      </w:pPr>
      <w:r w:rsidRPr="004E453F">
        <w:rPr>
          <w:rFonts w:asciiTheme="majorHAnsi" w:eastAsia="Times New Roman" w:hAnsiTheme="majorHAnsi"/>
        </w:rPr>
        <w:t>Insert Abstract</w:t>
      </w:r>
    </w:p>
    <w:p w:rsidR="00546B56" w:rsidRPr="004E453F" w:rsidRDefault="00546B56" w:rsidP="004F00EF">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Policy/Econ Question</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Why is this important?</w:t>
      </w:r>
    </w:p>
    <w:p w:rsidR="00546B56" w:rsidRPr="004E453F" w:rsidRDefault="00546B56" w:rsidP="00546B56">
      <w:pPr>
        <w:rPr>
          <w:rFonts w:asciiTheme="majorHAnsi" w:eastAsia="Times New Roman" w:hAnsiTheme="majorHAnsi"/>
        </w:rPr>
      </w:pPr>
    </w:p>
    <w:p w:rsidR="00A67A67" w:rsidRPr="004E453F" w:rsidRDefault="004F00EF" w:rsidP="004E453F">
      <w:pPr>
        <w:pStyle w:val="Heading4"/>
        <w:rPr>
          <w:rFonts w:eastAsia="Times New Roman"/>
        </w:rPr>
      </w:pPr>
      <w:r w:rsidRPr="004E453F">
        <w:rPr>
          <w:rFonts w:eastAsia="Times New Roman"/>
        </w:rPr>
        <w:t>Last Worked On</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Progress Report</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Current Theory / Lit Review</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Existing literature notes</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Current Empirics</w:t>
      </w:r>
    </w:p>
    <w:p w:rsidR="00546B56" w:rsidRPr="004E453F" w:rsidRDefault="00546B56" w:rsidP="00A67A67">
      <w:pPr>
        <w:rPr>
          <w:rFonts w:asciiTheme="majorHAnsi" w:eastAsia="Times New Roman" w:hAnsiTheme="majorHAnsi"/>
        </w:rPr>
      </w:pPr>
      <w:r w:rsidRPr="004E453F">
        <w:rPr>
          <w:rFonts w:asciiTheme="majorHAnsi" w:eastAsia="Times New Roman" w:hAnsiTheme="majorHAnsi"/>
        </w:rPr>
        <w:t>Existing literature notes</w:t>
      </w:r>
    </w:p>
    <w:p w:rsidR="00546B56" w:rsidRPr="004E453F" w:rsidRDefault="00546B56" w:rsidP="00A67A67">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Current Policy</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Statutory Language</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My Theory</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Insert Theory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My Empirics</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Insert Identification Strategy, Model</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lastRenderedPageBreak/>
        <w:t>Assumptions</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Data – Link to a section on data bases</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546B56" w:rsidRPr="004E453F" w:rsidRDefault="00546B56" w:rsidP="00A67A67">
      <w:pPr>
        <w:rPr>
          <w:rFonts w:asciiTheme="majorHAnsi" w:eastAsia="Times New Roman" w:hAnsiTheme="majorHAnsi" w:cstheme="majorBidi"/>
          <w:b/>
          <w:bCs/>
          <w:sz w:val="24"/>
        </w:rPr>
      </w:pPr>
    </w:p>
    <w:p w:rsidR="004F00EF" w:rsidRPr="004E453F" w:rsidRDefault="004F00EF" w:rsidP="004E453F">
      <w:pPr>
        <w:pStyle w:val="Heading4"/>
        <w:rPr>
          <w:rFonts w:eastAsia="Times New Roman"/>
        </w:rPr>
      </w:pPr>
      <w:r w:rsidRPr="004E453F">
        <w:rPr>
          <w:rFonts w:eastAsia="Times New Roman"/>
        </w:rPr>
        <w:t>My Future Policy</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What are the policy recommendations?</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Audience (Academics or Departments)</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What professionals are interested?</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What departments are interested?</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Journal Audience</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What journal would publish this?</w:t>
      </w:r>
    </w:p>
    <w:p w:rsidR="00546B56" w:rsidRPr="004E453F" w:rsidRDefault="00546B56" w:rsidP="00A67A67">
      <w:pPr>
        <w:rPr>
          <w:rFonts w:asciiTheme="majorHAnsi" w:eastAsia="Times New Roman" w:hAnsiTheme="majorHAnsi" w:cstheme="majorBidi"/>
          <w:b/>
          <w:bCs/>
          <w:sz w:val="24"/>
        </w:rPr>
      </w:pPr>
    </w:p>
    <w:p w:rsidR="004F00EF" w:rsidRPr="004E453F" w:rsidRDefault="004F00EF" w:rsidP="004E453F">
      <w:pPr>
        <w:pStyle w:val="Heading4"/>
        <w:rPr>
          <w:rFonts w:eastAsia="Times New Roman"/>
        </w:rPr>
      </w:pPr>
      <w:r w:rsidRPr="004E453F">
        <w:rPr>
          <w:rFonts w:eastAsia="Times New Roman"/>
        </w:rPr>
        <w:t xml:space="preserve">Government Policymaker </w:t>
      </w:r>
      <w:r w:rsidR="00546B56" w:rsidRPr="004E453F">
        <w:rPr>
          <w:rFonts w:eastAsia="Times New Roman"/>
        </w:rPr>
        <w:t>Audience</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Possible Co Authors</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Possible Advisors</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Whose experience would contribute to this?</w:t>
      </w:r>
    </w:p>
    <w:p w:rsidR="00546B56" w:rsidRPr="004E453F" w:rsidRDefault="00546B56" w:rsidP="00A67A67">
      <w:pPr>
        <w:rPr>
          <w:rFonts w:asciiTheme="majorHAnsi" w:eastAsia="Times New Roman" w:hAnsiTheme="majorHAnsi" w:cstheme="majorBidi"/>
          <w:b/>
          <w:bCs/>
          <w:sz w:val="24"/>
        </w:rPr>
      </w:pPr>
    </w:p>
    <w:p w:rsidR="004F00EF" w:rsidRPr="004E453F" w:rsidRDefault="004F00EF" w:rsidP="004E453F">
      <w:pPr>
        <w:pStyle w:val="Heading4"/>
        <w:rPr>
          <w:rFonts w:eastAsia="Times New Roman"/>
        </w:rPr>
      </w:pPr>
      <w:r w:rsidRPr="004E453F">
        <w:rPr>
          <w:rFonts w:eastAsia="Times New Roman"/>
        </w:rPr>
        <w:t>Possible Institutional Partners</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Projected Needs</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What is needed to make this a reality?</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lastRenderedPageBreak/>
        <w:t>Projected Wants</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What would make this project even better?</w:t>
      </w:r>
    </w:p>
    <w:p w:rsidR="00546B56" w:rsidRPr="004E453F" w:rsidRDefault="00546B56"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To Do</w:t>
      </w:r>
      <w:r w:rsidR="004E453F">
        <w:rPr>
          <w:rFonts w:eastAsia="Times New Roman"/>
        </w:rPr>
        <w:t xml:space="preserve"> List</w:t>
      </w:r>
    </w:p>
    <w:p w:rsidR="004E453F" w:rsidRDefault="004E453F" w:rsidP="00546B56">
      <w:pPr>
        <w:rPr>
          <w:rFonts w:asciiTheme="majorHAnsi" w:eastAsia="Times New Roman" w:hAnsiTheme="majorHAnsi"/>
        </w:rPr>
      </w:pP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 xml:space="preserve">Step 1: </w:t>
      </w:r>
    </w:p>
    <w:p w:rsidR="00546B56" w:rsidRPr="004E453F" w:rsidRDefault="00546B56" w:rsidP="00546B56">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546B56">
      <w:pPr>
        <w:rPr>
          <w:rFonts w:asciiTheme="majorHAnsi" w:eastAsia="Times New Roman" w:hAnsiTheme="majorHAnsi"/>
        </w:rPr>
      </w:pPr>
    </w:p>
    <w:p w:rsidR="004F00EF" w:rsidRPr="004E453F" w:rsidRDefault="004F00E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F00EF" w:rsidRDefault="004E453F" w:rsidP="00A67A67">
      <w:pPr>
        <w:rPr>
          <w:rFonts w:asciiTheme="majorHAnsi" w:hAnsiTheme="majorHAnsi"/>
        </w:rPr>
      </w:pPr>
      <w:r>
        <w:rPr>
          <w:rFonts w:asciiTheme="majorHAnsi" w:hAnsiTheme="majorHAnsi"/>
        </w:rPr>
        <w:t>Misc</w:t>
      </w:r>
    </w:p>
    <w:p w:rsidR="004E453F" w:rsidRDefault="004E453F">
      <w:pPr>
        <w:rPr>
          <w:rFonts w:asciiTheme="majorHAnsi" w:hAnsiTheme="majorHAnsi"/>
        </w:rPr>
      </w:pPr>
      <w:r>
        <w:rPr>
          <w:rFonts w:asciiTheme="majorHAnsi" w:hAnsiTheme="majorHAnsi"/>
        </w:rPr>
        <w:br w:type="page"/>
      </w:r>
    </w:p>
    <w:p w:rsidR="004E453F" w:rsidRPr="004E453F" w:rsidRDefault="004E453F" w:rsidP="00A67A67">
      <w:pPr>
        <w:rPr>
          <w:rFonts w:asciiTheme="majorHAnsi" w:hAnsiTheme="majorHAnsi"/>
        </w:rPr>
      </w:pPr>
    </w:p>
    <w:p w:rsidR="00C311C0" w:rsidRDefault="00C311C0" w:rsidP="00953114">
      <w:pPr>
        <w:pStyle w:val="Heading3"/>
        <w:ind w:left="1440" w:hanging="1440"/>
        <w:rPr>
          <w:rFonts w:eastAsia="Times New Roman"/>
          <w:sz w:val="24"/>
        </w:rPr>
      </w:pPr>
      <w:bookmarkStart w:id="65" w:name="_Toc480796010"/>
      <w:r w:rsidRPr="004E453F">
        <w:rPr>
          <w:rFonts w:eastAsia="Times New Roman"/>
          <w:sz w:val="24"/>
        </w:rPr>
        <w:t>Does Dun and Bradstreet Structurally Under/Over Value Minor</w:t>
      </w:r>
      <w:r w:rsidR="008B0B57" w:rsidRPr="004E453F">
        <w:rPr>
          <w:rFonts w:eastAsia="Times New Roman"/>
          <w:sz w:val="24"/>
        </w:rPr>
        <w:t>ity or Women Owned Enterprises?</w:t>
      </w:r>
      <w:bookmarkEnd w:id="65"/>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
        <w:br w:type="page"/>
      </w:r>
    </w:p>
    <w:p w:rsidR="004E453F" w:rsidRPr="004E453F" w:rsidRDefault="004E453F" w:rsidP="004E453F"/>
    <w:p w:rsidR="004E453F" w:rsidRDefault="00C311C0" w:rsidP="00953114">
      <w:pPr>
        <w:pStyle w:val="Heading3"/>
        <w:ind w:left="1440" w:hanging="1440"/>
        <w:rPr>
          <w:rFonts w:eastAsia="Times New Roman"/>
          <w:sz w:val="24"/>
        </w:rPr>
      </w:pPr>
      <w:bookmarkStart w:id="66" w:name="_Toc480796011"/>
      <w:r w:rsidRPr="004E453F">
        <w:rPr>
          <w:rFonts w:eastAsia="Times New Roman"/>
          <w:sz w:val="24"/>
        </w:rPr>
        <w:t>Who Benefits from Minimum Wage Ti</w:t>
      </w:r>
      <w:r w:rsidR="008B0B57" w:rsidRPr="004E453F">
        <w:rPr>
          <w:rFonts w:eastAsia="Times New Roman"/>
          <w:sz w:val="24"/>
        </w:rPr>
        <w:t>ers?</w:t>
      </w:r>
      <w:bookmarkEnd w:id="66"/>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Data – Link to a section on data bases</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C311C0" w:rsidP="00953114">
      <w:pPr>
        <w:pStyle w:val="Heading3"/>
        <w:ind w:left="1440" w:hanging="1440"/>
        <w:rPr>
          <w:rFonts w:eastAsia="Times New Roman"/>
          <w:sz w:val="24"/>
        </w:rPr>
      </w:pPr>
      <w:bookmarkStart w:id="67" w:name="_Toc480796012"/>
      <w:r w:rsidRPr="004E453F">
        <w:rPr>
          <w:rFonts w:eastAsia="Times New Roman"/>
          <w:color w:val="auto"/>
          <w:sz w:val="24"/>
        </w:rPr>
        <w:lastRenderedPageBreak/>
        <w:t xml:space="preserve">How Binding </w:t>
      </w:r>
      <w:r w:rsidR="008B0B57" w:rsidRPr="004E453F">
        <w:rPr>
          <w:rFonts w:eastAsia="Times New Roman"/>
          <w:sz w:val="24"/>
        </w:rPr>
        <w:t>is the Minimum Wage Constraint?</w:t>
      </w:r>
      <w:bookmarkEnd w:id="67"/>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C311C0" w:rsidP="00953114">
      <w:pPr>
        <w:pStyle w:val="Heading3"/>
        <w:ind w:left="1440" w:hanging="1440"/>
        <w:rPr>
          <w:rFonts w:eastAsia="Times New Roman"/>
          <w:sz w:val="24"/>
        </w:rPr>
      </w:pPr>
      <w:bookmarkStart w:id="68" w:name="_Toc480796013"/>
      <w:r w:rsidRPr="004E453F">
        <w:rPr>
          <w:rFonts w:eastAsia="Times New Roman"/>
          <w:sz w:val="24"/>
        </w:rPr>
        <w:lastRenderedPageBreak/>
        <w:t xml:space="preserve">Are Minority or Women </w:t>
      </w:r>
      <w:r w:rsidRPr="004E453F">
        <w:rPr>
          <w:rFonts w:eastAsia="Times New Roman"/>
          <w:sz w:val="24"/>
          <w:u w:val="single"/>
        </w:rPr>
        <w:t>CEOs</w:t>
      </w:r>
      <w:r w:rsidR="008B0B57" w:rsidRPr="004E453F">
        <w:rPr>
          <w:rFonts w:eastAsia="Times New Roman"/>
          <w:sz w:val="24"/>
        </w:rPr>
        <w:t xml:space="preserve"> Elected Strategically?</w:t>
      </w:r>
      <w:bookmarkEnd w:id="68"/>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C311C0" w:rsidP="00953114">
      <w:pPr>
        <w:pStyle w:val="Heading3"/>
        <w:ind w:left="1440" w:hanging="1440"/>
        <w:rPr>
          <w:rFonts w:eastAsia="Times New Roman"/>
          <w:sz w:val="24"/>
        </w:rPr>
      </w:pPr>
      <w:bookmarkStart w:id="69" w:name="_Toc480796014"/>
      <w:r w:rsidRPr="004E453F">
        <w:rPr>
          <w:rFonts w:eastAsia="Times New Roman"/>
          <w:sz w:val="24"/>
        </w:rPr>
        <w:lastRenderedPageBreak/>
        <w:t xml:space="preserve">Are Minority or Women </w:t>
      </w:r>
      <w:r w:rsidRPr="004E453F">
        <w:rPr>
          <w:rFonts w:eastAsia="Times New Roman"/>
          <w:sz w:val="24"/>
          <w:u w:val="single"/>
        </w:rPr>
        <w:t>CEOs</w:t>
      </w:r>
      <w:r w:rsidR="008B0B57" w:rsidRPr="004E453F">
        <w:rPr>
          <w:rFonts w:eastAsia="Times New Roman"/>
          <w:sz w:val="24"/>
        </w:rPr>
        <w:t xml:space="preserve"> used to narrow variance?</w:t>
      </w:r>
      <w:bookmarkEnd w:id="69"/>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8B0B57" w:rsidP="00953114">
      <w:pPr>
        <w:pStyle w:val="Heading3"/>
        <w:ind w:left="1440" w:hanging="1440"/>
        <w:rPr>
          <w:rFonts w:eastAsia="Times New Roman"/>
          <w:sz w:val="24"/>
        </w:rPr>
      </w:pPr>
      <w:bookmarkStart w:id="70" w:name="_Toc480796015"/>
      <w:r w:rsidRPr="004E453F">
        <w:rPr>
          <w:rFonts w:eastAsia="Times New Roman"/>
          <w:sz w:val="24"/>
        </w:rPr>
        <w:lastRenderedPageBreak/>
        <w:t>A \#</w:t>
      </w:r>
      <w:bookmarkEnd w:id="70"/>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C311C0" w:rsidP="00953114">
      <w:pPr>
        <w:pStyle w:val="Heading3"/>
        <w:ind w:left="1440" w:hanging="1440"/>
        <w:rPr>
          <w:rFonts w:eastAsia="Times New Roman"/>
          <w:sz w:val="24"/>
        </w:rPr>
      </w:pPr>
      <w:bookmarkStart w:id="71" w:name="_Toc480796016"/>
      <w:r w:rsidRPr="004E453F">
        <w:rPr>
          <w:rFonts w:eastAsia="Times New Roman"/>
          <w:sz w:val="24"/>
        </w:rPr>
        <w:lastRenderedPageBreak/>
        <w:t>Do Benefit Corporations Act Differently th</w:t>
      </w:r>
      <w:r w:rsidR="008B0B57" w:rsidRPr="004E453F">
        <w:rPr>
          <w:rFonts w:eastAsia="Times New Roman"/>
          <w:sz w:val="24"/>
        </w:rPr>
        <w:t>an Other Types of Corporations?</w:t>
      </w:r>
      <w:bookmarkEnd w:id="71"/>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C311C0" w:rsidP="00953114">
      <w:pPr>
        <w:pStyle w:val="Heading3"/>
        <w:ind w:left="1440" w:hanging="1440"/>
        <w:rPr>
          <w:sz w:val="24"/>
        </w:rPr>
      </w:pPr>
      <w:bookmarkStart w:id="72" w:name="_Toc480796017"/>
      <w:r w:rsidRPr="004E453F">
        <w:rPr>
          <w:sz w:val="24"/>
        </w:rPr>
        <w:lastRenderedPageBreak/>
        <w:t>Are Benefit Corporations Cournot</w:t>
      </w:r>
      <w:r w:rsidR="008B0B57" w:rsidRPr="004E453F">
        <w:rPr>
          <w:sz w:val="24"/>
        </w:rPr>
        <w:t>/Bertrand Competitors?</w:t>
      </w:r>
      <w:bookmarkEnd w:id="72"/>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heme="majorEastAsia" w:hAnsiTheme="majorHAnsi" w:cstheme="majorBidi"/>
          <w:color w:val="000000" w:themeColor="text1"/>
        </w:rPr>
      </w:pPr>
      <w:r>
        <w:br w:type="page"/>
      </w:r>
    </w:p>
    <w:p w:rsidR="004E453F" w:rsidRDefault="00C311C0" w:rsidP="00953114">
      <w:pPr>
        <w:pStyle w:val="Heading3"/>
        <w:ind w:left="1440" w:hanging="1440"/>
        <w:rPr>
          <w:sz w:val="24"/>
        </w:rPr>
      </w:pPr>
      <w:bookmarkStart w:id="73" w:name="_Toc480796018"/>
      <w:r w:rsidRPr="004E453F">
        <w:rPr>
          <w:sz w:val="24"/>
        </w:rPr>
        <w:lastRenderedPageBreak/>
        <w:t>Are Private Prisons Cournot</w:t>
      </w:r>
      <w:r w:rsidR="008B0B57" w:rsidRPr="004E453F">
        <w:rPr>
          <w:sz w:val="24"/>
        </w:rPr>
        <w:t>/Bertrand Competitors?</w:t>
      </w:r>
      <w:bookmarkEnd w:id="73"/>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lastRenderedPageBreak/>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heme="majorEastAsia" w:hAnsiTheme="majorHAnsi" w:cstheme="majorBidi"/>
          <w:color w:val="000000" w:themeColor="text1"/>
        </w:rPr>
      </w:pPr>
      <w:r>
        <w:br w:type="page"/>
      </w:r>
    </w:p>
    <w:p w:rsidR="004E453F" w:rsidRDefault="00C311C0" w:rsidP="00953114">
      <w:pPr>
        <w:pStyle w:val="Heading3"/>
        <w:ind w:left="1440" w:hanging="1440"/>
        <w:rPr>
          <w:sz w:val="24"/>
        </w:rPr>
      </w:pPr>
      <w:bookmarkStart w:id="74" w:name="_Toc480796019"/>
      <w:r w:rsidRPr="004E453F">
        <w:rPr>
          <w:sz w:val="24"/>
        </w:rPr>
        <w:lastRenderedPageBreak/>
        <w:t>What value do consumers place on State valuations</w:t>
      </w:r>
      <w:r w:rsidR="008B0B57" w:rsidRPr="004E453F">
        <w:rPr>
          <w:sz w:val="24"/>
        </w:rPr>
        <w:t xml:space="preserve"> of quality (Certification)?</w:t>
      </w:r>
      <w:bookmarkEnd w:id="74"/>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Assumptions</w:t>
      </w:r>
    </w:p>
    <w:p w:rsidR="004E453F" w:rsidRDefault="004E453F" w:rsidP="004E453F">
      <w:pPr>
        <w:rPr>
          <w:rFonts w:asciiTheme="majorHAnsi" w:eastAsia="Times New Roman" w:hAnsiTheme="majorHAnsi"/>
        </w:rPr>
      </w:pPr>
      <w:r w:rsidRPr="004E453F">
        <w:rPr>
          <w:rFonts w:asciiTheme="majorHAnsi" w:eastAsia="Times New Roman" w:hAnsiTheme="majorHAnsi"/>
        </w:rPr>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C100C4" w:rsidRPr="004E453F" w:rsidRDefault="00C100C4" w:rsidP="004E453F">
      <w:pPr>
        <w:rPr>
          <w:rFonts w:asciiTheme="majorHAnsi" w:eastAsia="Times New Roman" w:hAnsiTheme="majorHAnsi"/>
        </w:rPr>
      </w:pP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heme="majorEastAsia" w:hAnsiTheme="majorHAnsi" w:cstheme="majorBidi"/>
          <w:color w:val="000000" w:themeColor="text1"/>
        </w:rPr>
      </w:pPr>
      <w:r>
        <w:br w:type="page"/>
      </w:r>
    </w:p>
    <w:p w:rsidR="004E453F" w:rsidRDefault="00C311C0" w:rsidP="00953114">
      <w:pPr>
        <w:pStyle w:val="Heading3"/>
        <w:ind w:left="1440" w:hanging="1440"/>
        <w:rPr>
          <w:rFonts w:eastAsia="Times New Roman"/>
          <w:sz w:val="24"/>
        </w:rPr>
      </w:pPr>
      <w:bookmarkStart w:id="75" w:name="_Toc480796020"/>
      <w:r w:rsidRPr="004E453F">
        <w:rPr>
          <w:rFonts w:eastAsia="Times New Roman"/>
          <w:sz w:val="24"/>
        </w:rPr>
        <w:lastRenderedPageBreak/>
        <w:t xml:space="preserve">What are the values of alternatives to </w:t>
      </w:r>
      <w:r w:rsidRPr="004E453F">
        <w:rPr>
          <w:rFonts w:eastAsia="Times New Roman"/>
          <w:sz w:val="24"/>
          <w:u w:val="single"/>
        </w:rPr>
        <w:t>licensure</w:t>
      </w:r>
      <w:r w:rsidR="008B0B57" w:rsidRPr="004E453F">
        <w:rPr>
          <w:rFonts w:eastAsia="Times New Roman"/>
          <w:sz w:val="24"/>
        </w:rPr>
        <w:t>?</w:t>
      </w:r>
      <w:bookmarkEnd w:id="75"/>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C311C0" w:rsidP="00953114">
      <w:pPr>
        <w:pStyle w:val="Heading3"/>
        <w:ind w:left="1440" w:hanging="1440"/>
        <w:rPr>
          <w:rFonts w:eastAsia="Times New Roman"/>
          <w:sz w:val="24"/>
        </w:rPr>
      </w:pPr>
      <w:bookmarkStart w:id="76" w:name="_Toc480796021"/>
      <w:r w:rsidRPr="004E453F">
        <w:rPr>
          <w:rFonts w:eastAsia="Times New Roman"/>
          <w:color w:val="auto"/>
          <w:sz w:val="24"/>
        </w:rPr>
        <w:lastRenderedPageBreak/>
        <w:t>What value d</w:t>
      </w:r>
      <w:r w:rsidR="008B0B57" w:rsidRPr="004E453F">
        <w:rPr>
          <w:rFonts w:eastAsia="Times New Roman"/>
          <w:sz w:val="24"/>
        </w:rPr>
        <w:t>o consumers place registration?</w:t>
      </w:r>
      <w:bookmarkEnd w:id="76"/>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C311C0" w:rsidRPr="00882A6B" w:rsidRDefault="004E453F" w:rsidP="00882A6B">
      <w:pPr>
        <w:rPr>
          <w:rFonts w:asciiTheme="majorHAnsi" w:eastAsia="Times New Roman" w:hAnsiTheme="majorHAnsi" w:cstheme="majorBidi"/>
          <w:color w:val="000000" w:themeColor="text1"/>
        </w:rPr>
      </w:pPr>
      <w:r>
        <w:rPr>
          <w:rFonts w:eastAsia="Times New Roman"/>
        </w:rPr>
        <w:br w:type="page"/>
      </w:r>
    </w:p>
    <w:p w:rsidR="004E453F" w:rsidRDefault="00C311C0" w:rsidP="00953114">
      <w:pPr>
        <w:pStyle w:val="Heading3"/>
        <w:ind w:left="1440" w:hanging="1440"/>
        <w:rPr>
          <w:rFonts w:eastAsia="Times New Roman"/>
          <w:sz w:val="24"/>
        </w:rPr>
      </w:pPr>
      <w:bookmarkStart w:id="77" w:name="_Toc480796022"/>
      <w:r w:rsidRPr="004E453F">
        <w:rPr>
          <w:rFonts w:eastAsia="Times New Roman"/>
          <w:color w:val="auto"/>
          <w:sz w:val="24"/>
        </w:rPr>
        <w:lastRenderedPageBreak/>
        <w:t xml:space="preserve">How do inter-state </w:t>
      </w:r>
      <w:r w:rsidR="008B0B57" w:rsidRPr="004E453F">
        <w:rPr>
          <w:rFonts w:eastAsia="Times New Roman"/>
          <w:sz w:val="24"/>
        </w:rPr>
        <w:t>compacts impact worker quality?</w:t>
      </w:r>
      <w:bookmarkEnd w:id="77"/>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C311C0" w:rsidP="00953114">
      <w:pPr>
        <w:pStyle w:val="Heading3"/>
        <w:ind w:left="1440" w:hanging="1440"/>
        <w:rPr>
          <w:rFonts w:eastAsia="Times New Roman"/>
          <w:sz w:val="24"/>
        </w:rPr>
      </w:pPr>
      <w:bookmarkStart w:id="78" w:name="_Toc480796023"/>
      <w:r w:rsidRPr="004E453F">
        <w:rPr>
          <w:rFonts w:eastAsia="Times New Roman"/>
          <w:color w:val="auto"/>
          <w:sz w:val="24"/>
        </w:rPr>
        <w:lastRenderedPageBreak/>
        <w:t>How does sensitivity to</w:t>
      </w:r>
      <w:r w:rsidR="008B0B57" w:rsidRPr="004E453F">
        <w:rPr>
          <w:rFonts w:eastAsia="Times New Roman"/>
          <w:sz w:val="24"/>
        </w:rPr>
        <w:t xml:space="preserve"> presentation effect allocation</w:t>
      </w:r>
      <w:bookmarkEnd w:id="78"/>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Assumptions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8B0B57" w:rsidP="00953114">
      <w:pPr>
        <w:pStyle w:val="Heading3"/>
        <w:ind w:left="1440" w:hanging="1440"/>
        <w:rPr>
          <w:rFonts w:eastAsia="Times New Roman"/>
          <w:sz w:val="24"/>
        </w:rPr>
      </w:pPr>
      <w:bookmarkStart w:id="79" w:name="_Toc480796024"/>
      <w:r w:rsidRPr="004E453F">
        <w:rPr>
          <w:rFonts w:eastAsia="Times New Roman"/>
          <w:sz w:val="24"/>
        </w:rPr>
        <w:lastRenderedPageBreak/>
        <w:t>The coke bottle problem</w:t>
      </w:r>
      <w:bookmarkEnd w:id="79"/>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4E453F" w:rsidRDefault="008B0B57" w:rsidP="00953114">
      <w:pPr>
        <w:pStyle w:val="Heading3"/>
        <w:ind w:left="1440" w:hanging="1440"/>
        <w:rPr>
          <w:rFonts w:eastAsia="Times New Roman"/>
          <w:sz w:val="24"/>
        </w:rPr>
      </w:pPr>
      <w:bookmarkStart w:id="80" w:name="_Toc480796025"/>
      <w:r w:rsidRPr="004E453F">
        <w:rPr>
          <w:rFonts w:eastAsia="Times New Roman"/>
          <w:sz w:val="24"/>
        </w:rPr>
        <w:lastRenderedPageBreak/>
        <w:t>Policy Tapers vs Cutoffs</w:t>
      </w:r>
      <w:bookmarkEnd w:id="80"/>
    </w:p>
    <w:p w:rsidR="004E453F" w:rsidRDefault="004E453F" w:rsidP="004E453F">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Intro/Context/Abstract</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Abstract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Policy/Econ Question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Why is this important?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Last Worked On</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Progress Report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Theory / Lit Review</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Existing literature notes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Current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Statutory Language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Theory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Theory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My Empirics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Insert Identification Strategy, Model</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Assumptions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lastRenderedPageBreak/>
        <w:t>Data – Link to a section on data bases</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100C4" w:rsidRPr="004E453F" w:rsidRDefault="00C100C4" w:rsidP="00C1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My Future Policy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are the policy recommendations?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Audience (Academics or Departments)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professionals are interested?</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departments are interested?</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Journal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journal would publish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Government Policymaker Audience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Co Authors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Possible Advisors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Whose experience would contribute to this?</w:t>
      </w:r>
    </w:p>
    <w:p w:rsidR="004E453F" w:rsidRPr="004E453F" w:rsidRDefault="004E453F" w:rsidP="004E453F">
      <w:pPr>
        <w:rPr>
          <w:rFonts w:asciiTheme="majorHAnsi" w:eastAsia="Times New Roman" w:hAnsiTheme="majorHAnsi" w:cstheme="majorBidi"/>
          <w:b/>
          <w:bCs/>
          <w:sz w:val="24"/>
        </w:rPr>
      </w:pPr>
    </w:p>
    <w:p w:rsidR="004E453F" w:rsidRPr="004E453F" w:rsidRDefault="004E453F" w:rsidP="004E453F">
      <w:pPr>
        <w:pStyle w:val="Heading4"/>
        <w:rPr>
          <w:rFonts w:eastAsia="Times New Roman"/>
        </w:rPr>
      </w:pPr>
      <w:r w:rsidRPr="004E453F">
        <w:rPr>
          <w:rFonts w:eastAsia="Times New Roman"/>
        </w:rPr>
        <w:t>Possible Institutional Partners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Needs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is needed to make this a reality?</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Projected Wants</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would make this project even better?</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To Do</w:t>
      </w:r>
      <w:r>
        <w:rPr>
          <w:rFonts w:eastAsia="Times New Roman"/>
        </w:rPr>
        <w:t xml:space="preserve"> List</w:t>
      </w:r>
    </w:p>
    <w:p w:rsidR="004E453F" w:rsidRDefault="004E453F" w:rsidP="004E453F">
      <w:pPr>
        <w:rPr>
          <w:rFonts w:asciiTheme="majorHAnsi" w:eastAsia="Times New Roman" w:hAnsiTheme="majorHAnsi"/>
        </w:rPr>
      </w:pP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 xml:space="preserve">Step 1: </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Step 2:</w:t>
      </w:r>
    </w:p>
    <w:p w:rsidR="004E453F" w:rsidRP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sidRPr="004E453F">
        <w:rPr>
          <w:rFonts w:eastAsia="Times New Roman"/>
        </w:rPr>
        <w:t>Anticipated Criticism</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data source?</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problems are in my identification strategy?</w:t>
      </w:r>
    </w:p>
    <w:p w:rsidR="004E453F" w:rsidRPr="004E453F" w:rsidRDefault="004E453F" w:rsidP="004E453F">
      <w:pPr>
        <w:rPr>
          <w:rFonts w:asciiTheme="majorHAnsi" w:eastAsia="Times New Roman" w:hAnsiTheme="majorHAnsi"/>
        </w:rPr>
      </w:pPr>
      <w:r w:rsidRPr="004E453F">
        <w:rPr>
          <w:rFonts w:asciiTheme="majorHAnsi" w:eastAsia="Times New Roman" w:hAnsiTheme="majorHAnsi"/>
        </w:rPr>
        <w:t>What assumptions do I make?</w:t>
      </w:r>
    </w:p>
    <w:p w:rsidR="004E453F" w:rsidRDefault="004E453F" w:rsidP="004E453F">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E453F" w:rsidRDefault="004E453F" w:rsidP="004E453F">
      <w:pPr>
        <w:rPr>
          <w:rFonts w:asciiTheme="majorHAnsi" w:eastAsia="Times New Roman" w:hAnsiTheme="majorHAnsi"/>
        </w:rPr>
      </w:pPr>
    </w:p>
    <w:p w:rsidR="004E453F" w:rsidRPr="004E453F" w:rsidRDefault="004E453F" w:rsidP="004E453F">
      <w:pPr>
        <w:pStyle w:val="Heading4"/>
        <w:rPr>
          <w:rFonts w:eastAsia="Times New Roman"/>
        </w:rPr>
      </w:pPr>
      <w:r>
        <w:rPr>
          <w:rFonts w:eastAsia="Times New Roman"/>
        </w:rPr>
        <w:t>Other</w:t>
      </w:r>
    </w:p>
    <w:p w:rsidR="004E453F" w:rsidRDefault="004E453F" w:rsidP="004E453F">
      <w:pPr>
        <w:rPr>
          <w:rFonts w:asciiTheme="majorHAnsi" w:hAnsiTheme="majorHAnsi"/>
        </w:rPr>
      </w:pPr>
      <w:r>
        <w:rPr>
          <w:rFonts w:asciiTheme="majorHAnsi" w:hAnsiTheme="majorHAnsi"/>
        </w:rPr>
        <w:t>Misc</w:t>
      </w:r>
    </w:p>
    <w:p w:rsidR="004E453F" w:rsidRPr="004E453F" w:rsidRDefault="004E453F" w:rsidP="004E453F">
      <w:pPr>
        <w:rPr>
          <w:rFonts w:asciiTheme="majorHAnsi" w:hAnsiTheme="majorHAnsi"/>
        </w:rPr>
      </w:pPr>
    </w:p>
    <w:p w:rsidR="004E453F" w:rsidRDefault="004E453F" w:rsidP="004E453F">
      <w:pPr>
        <w:rPr>
          <w:rFonts w:asciiTheme="majorHAnsi" w:eastAsia="Times New Roman" w:hAnsiTheme="majorHAnsi" w:cstheme="majorBidi"/>
          <w:color w:val="000000" w:themeColor="text1"/>
        </w:rPr>
      </w:pPr>
      <w:r>
        <w:rPr>
          <w:rFonts w:eastAsia="Times New Roman"/>
        </w:rPr>
        <w:br w:type="page"/>
      </w:r>
    </w:p>
    <w:p w:rsidR="00882A6B" w:rsidRDefault="00882A6B" w:rsidP="00882A6B">
      <w:pPr>
        <w:pStyle w:val="Heading3"/>
        <w:ind w:left="1440" w:hanging="1440"/>
        <w:rPr>
          <w:rFonts w:eastAsia="Times New Roman"/>
          <w:sz w:val="24"/>
        </w:rPr>
      </w:pPr>
      <w:bookmarkStart w:id="81" w:name="_Toc480796026"/>
      <w:r w:rsidRPr="004E453F">
        <w:rPr>
          <w:rFonts w:eastAsia="Times New Roman"/>
          <w:sz w:val="24"/>
        </w:rPr>
        <w:lastRenderedPageBreak/>
        <w:t>Haiti Outreach Water Treatment</w:t>
      </w:r>
      <w:bookmarkEnd w:id="81"/>
    </w:p>
    <w:p w:rsidR="00882A6B" w:rsidRDefault="00882A6B" w:rsidP="00882A6B">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Intro/Context/Abstract</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Insert Abstract</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Policy/Econ Question</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Why is this important?</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Last Worked On</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Progress Report</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Current Theory / Lit Review</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Existing literature notes</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Current Empirics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Existing literature notes</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Current Policy</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Statutory Language</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My Theory</w:t>
      </w:r>
    </w:p>
    <w:p w:rsidR="00882A6B" w:rsidRDefault="00882A6B" w:rsidP="00882A6B">
      <w:pPr>
        <w:rPr>
          <w:rFonts w:asciiTheme="majorHAnsi" w:eastAsia="Times New Roman" w:hAnsiTheme="majorHAnsi"/>
        </w:rPr>
      </w:pPr>
      <w:r w:rsidRPr="004E453F">
        <w:rPr>
          <w:rFonts w:asciiTheme="majorHAnsi" w:eastAsia="Times New Roman" w:hAnsiTheme="majorHAnsi"/>
        </w:rPr>
        <w:t>Insert Theory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Pr="004E453F" w:rsidRDefault="00882A6B" w:rsidP="00882A6B">
      <w:pPr>
        <w:rPr>
          <w:rFonts w:asciiTheme="majorHAnsi" w:eastAsia="Times New Roman" w:hAnsiTheme="majorHAnsi"/>
        </w:rPr>
      </w:pP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My Empirics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Insert Identification Strategy, Model</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lastRenderedPageBreak/>
        <w:t>Assumptions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Data – Link to a section on data bases</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882A6B" w:rsidRPr="004E453F"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882A6B" w:rsidRPr="004E453F" w:rsidRDefault="00882A6B" w:rsidP="00882A6B">
      <w:pPr>
        <w:rPr>
          <w:rFonts w:asciiTheme="majorHAnsi" w:eastAsia="Times New Roman" w:hAnsiTheme="majorHAnsi" w:cstheme="majorBidi"/>
          <w:b/>
          <w:bCs/>
          <w:sz w:val="24"/>
        </w:rPr>
      </w:pPr>
    </w:p>
    <w:p w:rsidR="00882A6B" w:rsidRPr="004E453F" w:rsidRDefault="00882A6B" w:rsidP="00882A6B">
      <w:pPr>
        <w:pStyle w:val="Heading4"/>
        <w:rPr>
          <w:rFonts w:eastAsia="Times New Roman"/>
        </w:rPr>
      </w:pPr>
      <w:r w:rsidRPr="004E453F">
        <w:rPr>
          <w:rFonts w:eastAsia="Times New Roman"/>
        </w:rPr>
        <w:t>My Future Policy</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are the policy recommendations?</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Audience (Academics or Departments)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professionals are interested?</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departments are interested?</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Journal Audience</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journal would publish this?</w:t>
      </w:r>
    </w:p>
    <w:p w:rsidR="00882A6B" w:rsidRPr="004E453F" w:rsidRDefault="00882A6B" w:rsidP="00882A6B">
      <w:pPr>
        <w:rPr>
          <w:rFonts w:asciiTheme="majorHAnsi" w:eastAsia="Times New Roman" w:hAnsiTheme="majorHAnsi" w:cstheme="majorBidi"/>
          <w:b/>
          <w:bCs/>
          <w:sz w:val="24"/>
        </w:rPr>
      </w:pPr>
    </w:p>
    <w:p w:rsidR="00882A6B" w:rsidRPr="004E453F" w:rsidRDefault="00882A6B" w:rsidP="00882A6B">
      <w:pPr>
        <w:pStyle w:val="Heading4"/>
        <w:rPr>
          <w:rFonts w:eastAsia="Times New Roman"/>
        </w:rPr>
      </w:pPr>
      <w:r w:rsidRPr="004E453F">
        <w:rPr>
          <w:rFonts w:eastAsia="Times New Roman"/>
        </w:rPr>
        <w:t>Government Policymaker Audience</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Possible Co Authors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Possible Advisors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Whose experience would contribute to this?</w:t>
      </w:r>
    </w:p>
    <w:p w:rsidR="00882A6B" w:rsidRPr="004E453F" w:rsidRDefault="00882A6B" w:rsidP="00882A6B">
      <w:pPr>
        <w:rPr>
          <w:rFonts w:asciiTheme="majorHAnsi" w:eastAsia="Times New Roman" w:hAnsiTheme="majorHAnsi" w:cstheme="majorBidi"/>
          <w:b/>
          <w:bCs/>
          <w:sz w:val="24"/>
        </w:rPr>
      </w:pPr>
    </w:p>
    <w:p w:rsidR="00882A6B" w:rsidRPr="004E453F" w:rsidRDefault="00882A6B" w:rsidP="00882A6B">
      <w:pPr>
        <w:pStyle w:val="Heading4"/>
        <w:rPr>
          <w:rFonts w:eastAsia="Times New Roman"/>
        </w:rPr>
      </w:pPr>
      <w:r w:rsidRPr="004E453F">
        <w:rPr>
          <w:rFonts w:eastAsia="Times New Roman"/>
        </w:rPr>
        <w:t>Possible Institutional Partners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Projected Needs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is needed to make this a reality?</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Projected Wants</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would make this project even better?</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To Do</w:t>
      </w:r>
      <w:r>
        <w:rPr>
          <w:rFonts w:eastAsia="Times New Roman"/>
        </w:rPr>
        <w:t xml:space="preserve"> List</w:t>
      </w:r>
    </w:p>
    <w:p w:rsidR="00882A6B" w:rsidRDefault="00882A6B" w:rsidP="00882A6B">
      <w:pPr>
        <w:rPr>
          <w:rFonts w:asciiTheme="majorHAnsi" w:eastAsia="Times New Roman" w:hAnsiTheme="majorHAnsi"/>
        </w:rPr>
      </w:pP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 xml:space="preserve">Step 1: </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Step 2:</w:t>
      </w:r>
    </w:p>
    <w:p w:rsidR="00882A6B" w:rsidRPr="004E453F"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sidRPr="004E453F">
        <w:rPr>
          <w:rFonts w:eastAsia="Times New Roman"/>
        </w:rPr>
        <w:t>Anticipated Criticism</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problems are in my data source?</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problems are in my identification strategy?</w:t>
      </w:r>
    </w:p>
    <w:p w:rsidR="00882A6B" w:rsidRPr="004E453F" w:rsidRDefault="00882A6B" w:rsidP="00882A6B">
      <w:pPr>
        <w:rPr>
          <w:rFonts w:asciiTheme="majorHAnsi" w:eastAsia="Times New Roman" w:hAnsiTheme="majorHAnsi"/>
        </w:rPr>
      </w:pPr>
      <w:r w:rsidRPr="004E453F">
        <w:rPr>
          <w:rFonts w:asciiTheme="majorHAnsi" w:eastAsia="Times New Roman" w:hAnsiTheme="majorHAnsi"/>
        </w:rPr>
        <w:t>What assumptions do I make?</w:t>
      </w:r>
    </w:p>
    <w:p w:rsidR="00882A6B" w:rsidRDefault="00882A6B" w:rsidP="00882A6B">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882A6B" w:rsidRDefault="00882A6B" w:rsidP="00882A6B">
      <w:pPr>
        <w:rPr>
          <w:rFonts w:asciiTheme="majorHAnsi" w:eastAsia="Times New Roman" w:hAnsiTheme="majorHAnsi"/>
        </w:rPr>
      </w:pPr>
    </w:p>
    <w:p w:rsidR="00882A6B" w:rsidRPr="004E453F" w:rsidRDefault="00882A6B" w:rsidP="00882A6B">
      <w:pPr>
        <w:pStyle w:val="Heading4"/>
        <w:rPr>
          <w:rFonts w:eastAsia="Times New Roman"/>
        </w:rPr>
      </w:pPr>
      <w:r>
        <w:rPr>
          <w:rFonts w:eastAsia="Times New Roman"/>
        </w:rPr>
        <w:t>Other</w:t>
      </w:r>
    </w:p>
    <w:p w:rsidR="00882A6B" w:rsidRDefault="00882A6B" w:rsidP="00882A6B">
      <w:pPr>
        <w:rPr>
          <w:rFonts w:asciiTheme="majorHAnsi" w:hAnsiTheme="majorHAnsi"/>
        </w:rPr>
      </w:pPr>
      <w:r>
        <w:rPr>
          <w:rFonts w:asciiTheme="majorHAnsi" w:hAnsiTheme="majorHAnsi"/>
        </w:rPr>
        <w:t>Misc</w:t>
      </w:r>
    </w:p>
    <w:p w:rsidR="00882A6B" w:rsidRPr="00882A6B" w:rsidRDefault="00882A6B" w:rsidP="00882A6B">
      <w:pPr>
        <w:rPr>
          <w:rFonts w:asciiTheme="majorHAnsi" w:hAnsiTheme="majorHAnsi"/>
        </w:rPr>
      </w:pPr>
      <w:r>
        <w:rPr>
          <w:rFonts w:asciiTheme="majorHAnsi" w:hAnsiTheme="majorHAnsi"/>
        </w:rPr>
        <w:br w:type="page"/>
      </w:r>
    </w:p>
    <w:p w:rsidR="000E1D3A" w:rsidRDefault="000E1D3A" w:rsidP="000E1D3A">
      <w:pPr>
        <w:pStyle w:val="Heading3"/>
        <w:ind w:left="1440" w:hanging="1440"/>
        <w:rPr>
          <w:rFonts w:eastAsia="Times New Roman"/>
          <w:sz w:val="24"/>
        </w:rPr>
      </w:pPr>
      <w:bookmarkStart w:id="82" w:name="_Toc480796027"/>
      <w:r>
        <w:rPr>
          <w:rFonts w:eastAsia="Times New Roman"/>
          <w:sz w:val="24"/>
        </w:rPr>
        <w:lastRenderedPageBreak/>
        <w:t>Making the Economic Case for DBEs</w:t>
      </w:r>
      <w:bookmarkEnd w:id="82"/>
    </w:p>
    <w:p w:rsidR="000E1D3A" w:rsidRDefault="000E1D3A" w:rsidP="000E1D3A">
      <w:pPr>
        <w:rPr>
          <w:rFonts w:asciiTheme="majorHAnsi" w:eastAsia="Times New Roman" w:hAnsiTheme="majorHAnsi"/>
        </w:rPr>
      </w:pPr>
      <w:r>
        <w:rPr>
          <w:rFonts w:asciiTheme="majorHAnsi" w:eastAsia="Times New Roman" w:hAnsiTheme="majorHAnsi"/>
        </w:rPr>
        <w:t xml:space="preserve">This paper is the same structure as the “Should Benefit Corporations Exist?” paper, but we prove for the bounds in which a DBE is a net gain for society. There are some important contexts that may shape B-Corps vs DBEs. B-Corps is a tax structure, DBEs is a contracting structure. B-Coprs are intended to produce a public / club good, DBEs are intended to remedy disparity and account for past inequity. B Corps are legal entities, DBEs are statuses that are bestowed upon a firm (means tested by size and ownership). </w:t>
      </w:r>
    </w:p>
    <w:p w:rsidR="000E1D3A" w:rsidRDefault="000E1D3A" w:rsidP="000E1D3A">
      <w:pPr>
        <w:rPr>
          <w:rFonts w:asciiTheme="majorHAnsi" w:eastAsia="Times New Roman" w:hAnsiTheme="majorHAnsi"/>
        </w:rPr>
      </w:pPr>
      <w:r>
        <w:rPr>
          <w:rFonts w:asciiTheme="majorHAnsi" w:eastAsia="Times New Roman" w:hAnsiTheme="majorHAnsi"/>
        </w:rPr>
        <w:t>Don’t equate the two ever, but I think that the discussion of one will produce externalities into the discussion of the other [ come back later to develop I like this]</w:t>
      </w:r>
    </w:p>
    <w:p w:rsidR="000E1D3A" w:rsidRDefault="000E1D3A" w:rsidP="000E1D3A">
      <w:pPr>
        <w:rPr>
          <w:rFonts w:asciiTheme="majorHAnsi" w:eastAsia="Times New Roman" w:hAnsiTheme="majorHAnsi"/>
        </w:rPr>
      </w:pPr>
      <w:r>
        <w:rPr>
          <w:rFonts w:asciiTheme="majorHAnsi" w:eastAsia="Times New Roman" w:hAnsiTheme="majorHAnsi"/>
        </w:rPr>
        <w:t>Also, think about if correcting a past inequity == eliminating an economic distortion / dead weight loss, and if correcting this inequity is a public good, a club good for the disadvantaged group,  or something orthogonal</w:t>
      </w:r>
    </w:p>
    <w:p w:rsidR="00CC5E83" w:rsidRDefault="00CC5E83" w:rsidP="000E1D3A">
      <w:pPr>
        <w:rPr>
          <w:rFonts w:asciiTheme="majorHAnsi" w:eastAsia="Times New Roman" w:hAnsiTheme="majorHAnsi"/>
        </w:rPr>
      </w:pPr>
      <w:r>
        <w:rPr>
          <w:rFonts w:asciiTheme="majorHAnsi" w:eastAsia="Times New Roman" w:hAnsiTheme="majorHAnsi"/>
        </w:rPr>
        <w:t>Maybe use minority owned depository institutions at the federal reserve</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Intro/Context/Abstract</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Insert Abstract</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Policy/Econ Question</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Why is this important?</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Last Worked On</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Progress Report</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Current Theory / Lit Review</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Existing literature notes</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Current Empirics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Existing literature notes</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Current Policy</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Statutory Language</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My Theory</w:t>
      </w:r>
    </w:p>
    <w:p w:rsidR="000E1D3A" w:rsidRDefault="000E1D3A" w:rsidP="000E1D3A">
      <w:pPr>
        <w:rPr>
          <w:rFonts w:asciiTheme="majorHAnsi" w:eastAsia="Times New Roman" w:hAnsiTheme="majorHAnsi"/>
        </w:rPr>
      </w:pPr>
      <w:r w:rsidRPr="004E453F">
        <w:rPr>
          <w:rFonts w:asciiTheme="majorHAnsi" w:eastAsia="Times New Roman" w:hAnsiTheme="majorHAnsi"/>
        </w:rPr>
        <w:t>Insert Theory</w:t>
      </w: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lastRenderedPageBreak/>
        <w:t>Novelty</w:t>
      </w: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0E1D3A" w:rsidRPr="004E453F" w:rsidRDefault="000E1D3A" w:rsidP="000E1D3A">
      <w:pPr>
        <w:rPr>
          <w:rFonts w:asciiTheme="majorHAnsi" w:eastAsia="Times New Roman" w:hAnsiTheme="majorHAnsi"/>
        </w:rPr>
      </w:pP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My Empirics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Insert Identification Strategy, Model</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Assumptions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Data – Link to a section on data bases</w:t>
      </w: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0E1D3A" w:rsidRPr="004E453F" w:rsidRDefault="000E1D3A" w:rsidP="000E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0E1D3A" w:rsidRPr="004E453F" w:rsidRDefault="000E1D3A" w:rsidP="000E1D3A">
      <w:pPr>
        <w:rPr>
          <w:rFonts w:asciiTheme="majorHAnsi" w:eastAsia="Times New Roman" w:hAnsiTheme="majorHAnsi" w:cstheme="majorBidi"/>
          <w:b/>
          <w:bCs/>
          <w:sz w:val="24"/>
        </w:rPr>
      </w:pPr>
    </w:p>
    <w:p w:rsidR="000E1D3A" w:rsidRPr="004E453F" w:rsidRDefault="000E1D3A" w:rsidP="000E1D3A">
      <w:pPr>
        <w:pStyle w:val="Heading4"/>
        <w:rPr>
          <w:rFonts w:eastAsia="Times New Roman"/>
        </w:rPr>
      </w:pPr>
      <w:r w:rsidRPr="004E453F">
        <w:rPr>
          <w:rFonts w:eastAsia="Times New Roman"/>
        </w:rPr>
        <w:t>My Future Policy</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are the policy recommendations?</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Audience (Academics or Departments)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professionals are interested?</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departments are interested?</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Journal Audience</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journal would publish this?</w:t>
      </w:r>
    </w:p>
    <w:p w:rsidR="000E1D3A" w:rsidRPr="004E453F" w:rsidRDefault="000E1D3A" w:rsidP="000E1D3A">
      <w:pPr>
        <w:rPr>
          <w:rFonts w:asciiTheme="majorHAnsi" w:eastAsia="Times New Roman" w:hAnsiTheme="majorHAnsi" w:cstheme="majorBidi"/>
          <w:b/>
          <w:bCs/>
          <w:sz w:val="24"/>
        </w:rPr>
      </w:pPr>
    </w:p>
    <w:p w:rsidR="000E1D3A" w:rsidRPr="004E453F" w:rsidRDefault="000E1D3A" w:rsidP="000E1D3A">
      <w:pPr>
        <w:pStyle w:val="Heading4"/>
        <w:rPr>
          <w:rFonts w:eastAsia="Times New Roman"/>
        </w:rPr>
      </w:pPr>
      <w:r w:rsidRPr="004E453F">
        <w:rPr>
          <w:rFonts w:eastAsia="Times New Roman"/>
        </w:rPr>
        <w:t>Government Policymaker Audience</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Possible Co Authors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lastRenderedPageBreak/>
        <w:t>Possible Advisors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Whose experience would contribute to this?</w:t>
      </w:r>
    </w:p>
    <w:p w:rsidR="000E1D3A" w:rsidRPr="004E453F" w:rsidRDefault="000E1D3A" w:rsidP="000E1D3A">
      <w:pPr>
        <w:rPr>
          <w:rFonts w:asciiTheme="majorHAnsi" w:eastAsia="Times New Roman" w:hAnsiTheme="majorHAnsi" w:cstheme="majorBidi"/>
          <w:b/>
          <w:bCs/>
          <w:sz w:val="24"/>
        </w:rPr>
      </w:pPr>
    </w:p>
    <w:p w:rsidR="000E1D3A" w:rsidRPr="004E453F" w:rsidRDefault="000E1D3A" w:rsidP="000E1D3A">
      <w:pPr>
        <w:pStyle w:val="Heading4"/>
        <w:rPr>
          <w:rFonts w:eastAsia="Times New Roman"/>
        </w:rPr>
      </w:pPr>
      <w:r w:rsidRPr="004E453F">
        <w:rPr>
          <w:rFonts w:eastAsia="Times New Roman"/>
        </w:rPr>
        <w:t>Possible Institutional Partners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Projected Needs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is needed to make this a reality?</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Projected Wants</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would make this project even better?</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To Do</w:t>
      </w:r>
      <w:r>
        <w:rPr>
          <w:rFonts w:eastAsia="Times New Roman"/>
        </w:rPr>
        <w:t xml:space="preserve"> List</w:t>
      </w:r>
    </w:p>
    <w:p w:rsidR="000E1D3A" w:rsidRDefault="000E1D3A" w:rsidP="000E1D3A">
      <w:pPr>
        <w:rPr>
          <w:rFonts w:asciiTheme="majorHAnsi" w:eastAsia="Times New Roman" w:hAnsiTheme="majorHAnsi"/>
        </w:rPr>
      </w:pP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 xml:space="preserve">Step 1: </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Step 2:</w:t>
      </w:r>
    </w:p>
    <w:p w:rsidR="000E1D3A" w:rsidRPr="004E453F"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sidRPr="004E453F">
        <w:rPr>
          <w:rFonts w:eastAsia="Times New Roman"/>
        </w:rPr>
        <w:t>Anticipated Criticism</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problems are in my data source?</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problems are in my identification strategy?</w:t>
      </w:r>
    </w:p>
    <w:p w:rsidR="000E1D3A" w:rsidRPr="004E453F" w:rsidRDefault="000E1D3A" w:rsidP="000E1D3A">
      <w:pPr>
        <w:rPr>
          <w:rFonts w:asciiTheme="majorHAnsi" w:eastAsia="Times New Roman" w:hAnsiTheme="majorHAnsi"/>
        </w:rPr>
      </w:pPr>
      <w:r w:rsidRPr="004E453F">
        <w:rPr>
          <w:rFonts w:asciiTheme="majorHAnsi" w:eastAsia="Times New Roman" w:hAnsiTheme="majorHAnsi"/>
        </w:rPr>
        <w:t>What assumptions do I make?</w:t>
      </w:r>
    </w:p>
    <w:p w:rsidR="000E1D3A" w:rsidRDefault="000E1D3A" w:rsidP="000E1D3A">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0E1D3A" w:rsidRDefault="000E1D3A" w:rsidP="000E1D3A">
      <w:pPr>
        <w:rPr>
          <w:rFonts w:asciiTheme="majorHAnsi" w:eastAsia="Times New Roman" w:hAnsiTheme="majorHAnsi"/>
        </w:rPr>
      </w:pPr>
    </w:p>
    <w:p w:rsidR="000E1D3A" w:rsidRPr="004E453F" w:rsidRDefault="000E1D3A" w:rsidP="000E1D3A">
      <w:pPr>
        <w:pStyle w:val="Heading4"/>
        <w:rPr>
          <w:rFonts w:eastAsia="Times New Roman"/>
        </w:rPr>
      </w:pPr>
      <w:r>
        <w:rPr>
          <w:rFonts w:eastAsia="Times New Roman"/>
        </w:rPr>
        <w:t>Other</w:t>
      </w:r>
    </w:p>
    <w:p w:rsidR="000E1D3A" w:rsidRDefault="000E1D3A" w:rsidP="000E1D3A">
      <w:pPr>
        <w:rPr>
          <w:rFonts w:asciiTheme="majorHAnsi" w:hAnsiTheme="majorHAnsi"/>
        </w:rPr>
      </w:pPr>
      <w:r>
        <w:rPr>
          <w:rFonts w:asciiTheme="majorHAnsi" w:hAnsiTheme="majorHAnsi"/>
        </w:rPr>
        <w:t>Misc</w:t>
      </w:r>
    </w:p>
    <w:p w:rsidR="000E1D3A" w:rsidRPr="004E453F" w:rsidRDefault="000E1D3A" w:rsidP="000E1D3A">
      <w:pPr>
        <w:rPr>
          <w:rFonts w:asciiTheme="majorHAnsi" w:hAnsiTheme="majorHAnsi"/>
        </w:rPr>
      </w:pPr>
    </w:p>
    <w:p w:rsidR="000E1D3A" w:rsidRDefault="000E1D3A">
      <w:pPr>
        <w:rPr>
          <w:rFonts w:eastAsia="Times New Roman"/>
        </w:rPr>
      </w:pPr>
      <w:r>
        <w:rPr>
          <w:rFonts w:eastAsia="Times New Roman"/>
        </w:rPr>
        <w:br w:type="page"/>
      </w:r>
      <w:r>
        <w:rPr>
          <w:rFonts w:eastAsia="Times New Roman"/>
        </w:rPr>
        <w:lastRenderedPageBreak/>
        <w:br w:type="page"/>
      </w:r>
    </w:p>
    <w:p w:rsidR="00CC5E83" w:rsidRDefault="00CC5E83" w:rsidP="00CC5E83">
      <w:pPr>
        <w:pStyle w:val="Heading3"/>
        <w:ind w:left="1440" w:hanging="1440"/>
        <w:rPr>
          <w:rFonts w:eastAsia="Times New Roman"/>
          <w:sz w:val="24"/>
        </w:rPr>
      </w:pPr>
      <w:bookmarkStart w:id="83" w:name="_Toc480796028"/>
      <w:r>
        <w:rPr>
          <w:rFonts w:eastAsia="Times New Roman"/>
          <w:sz w:val="24"/>
        </w:rPr>
        <w:lastRenderedPageBreak/>
        <w:t>Minority Owned Depository institutions – see federal reserve</w:t>
      </w:r>
      <w:bookmarkEnd w:id="83"/>
    </w:p>
    <w:p w:rsidR="00CC5E83" w:rsidRDefault="00CC5E83" w:rsidP="00CC5E83">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Intro/Context/Abstract</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Insert Abstract</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Policy/Econ Question</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Why is this important?</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Last Worked On</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Progress Report</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Current Theory / Lit Review</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Existing literature notes</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Current Empirics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Existing literature notes</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Current Policy</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Statutory Language</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My Theory</w:t>
      </w:r>
    </w:p>
    <w:p w:rsidR="00CC5E83" w:rsidRDefault="00CC5E83" w:rsidP="00CC5E83">
      <w:pPr>
        <w:rPr>
          <w:rFonts w:asciiTheme="majorHAnsi" w:eastAsia="Times New Roman" w:hAnsiTheme="majorHAnsi"/>
        </w:rPr>
      </w:pPr>
      <w:r w:rsidRPr="004E453F">
        <w:rPr>
          <w:rFonts w:asciiTheme="majorHAnsi" w:eastAsia="Times New Roman" w:hAnsiTheme="majorHAnsi"/>
        </w:rPr>
        <w:t>Insert Theory</w:t>
      </w: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C5E83" w:rsidRPr="004E453F" w:rsidRDefault="00CC5E83" w:rsidP="00CC5E83">
      <w:pPr>
        <w:rPr>
          <w:rFonts w:asciiTheme="majorHAnsi" w:eastAsia="Times New Roman" w:hAnsiTheme="majorHAnsi"/>
        </w:rPr>
      </w:pP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My Empirics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Insert Identification Strategy, Model</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lastRenderedPageBreak/>
        <w:t>Assumptions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Data – Link to a section on data bases</w:t>
      </w: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CC5E83" w:rsidRPr="004E453F" w:rsidRDefault="00CC5E83" w:rsidP="00CC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CC5E83" w:rsidRPr="004E453F" w:rsidRDefault="00CC5E83" w:rsidP="00CC5E83">
      <w:pPr>
        <w:rPr>
          <w:rFonts w:asciiTheme="majorHAnsi" w:eastAsia="Times New Roman" w:hAnsiTheme="majorHAnsi" w:cstheme="majorBidi"/>
          <w:b/>
          <w:bCs/>
          <w:sz w:val="24"/>
        </w:rPr>
      </w:pPr>
    </w:p>
    <w:p w:rsidR="00CC5E83" w:rsidRPr="004E453F" w:rsidRDefault="00CC5E83" w:rsidP="00CC5E83">
      <w:pPr>
        <w:pStyle w:val="Heading4"/>
        <w:rPr>
          <w:rFonts w:eastAsia="Times New Roman"/>
        </w:rPr>
      </w:pPr>
      <w:r w:rsidRPr="004E453F">
        <w:rPr>
          <w:rFonts w:eastAsia="Times New Roman"/>
        </w:rPr>
        <w:t>My Future Policy</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are the policy recommendations?</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Audience (Academics or Departments)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professionals are interested?</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departments are interested?</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Journal Audience</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journal would publish this?</w:t>
      </w:r>
    </w:p>
    <w:p w:rsidR="00CC5E83" w:rsidRPr="004E453F" w:rsidRDefault="00CC5E83" w:rsidP="00CC5E83">
      <w:pPr>
        <w:rPr>
          <w:rFonts w:asciiTheme="majorHAnsi" w:eastAsia="Times New Roman" w:hAnsiTheme="majorHAnsi" w:cstheme="majorBidi"/>
          <w:b/>
          <w:bCs/>
          <w:sz w:val="24"/>
        </w:rPr>
      </w:pPr>
    </w:p>
    <w:p w:rsidR="00CC5E83" w:rsidRPr="004E453F" w:rsidRDefault="00CC5E83" w:rsidP="00CC5E83">
      <w:pPr>
        <w:pStyle w:val="Heading4"/>
        <w:rPr>
          <w:rFonts w:eastAsia="Times New Roman"/>
        </w:rPr>
      </w:pPr>
      <w:r w:rsidRPr="004E453F">
        <w:rPr>
          <w:rFonts w:eastAsia="Times New Roman"/>
        </w:rPr>
        <w:t>Government Policymaker Audience</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Possible Co Authors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Possible Advisors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Whose experience would contribute to this?</w:t>
      </w:r>
    </w:p>
    <w:p w:rsidR="00CC5E83" w:rsidRPr="004E453F" w:rsidRDefault="00CC5E83" w:rsidP="00CC5E83">
      <w:pPr>
        <w:rPr>
          <w:rFonts w:asciiTheme="majorHAnsi" w:eastAsia="Times New Roman" w:hAnsiTheme="majorHAnsi" w:cstheme="majorBidi"/>
          <w:b/>
          <w:bCs/>
          <w:sz w:val="24"/>
        </w:rPr>
      </w:pPr>
    </w:p>
    <w:p w:rsidR="00CC5E83" w:rsidRPr="004E453F" w:rsidRDefault="00CC5E83" w:rsidP="00CC5E83">
      <w:pPr>
        <w:pStyle w:val="Heading4"/>
        <w:rPr>
          <w:rFonts w:eastAsia="Times New Roman"/>
        </w:rPr>
      </w:pPr>
      <w:r w:rsidRPr="004E453F">
        <w:rPr>
          <w:rFonts w:eastAsia="Times New Roman"/>
        </w:rPr>
        <w:t>Possible Institutional Partners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Projected Needs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is needed to make this a reality?</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Projected Wants</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would make this project even better?</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To Do</w:t>
      </w:r>
      <w:r>
        <w:rPr>
          <w:rFonts w:eastAsia="Times New Roman"/>
        </w:rPr>
        <w:t xml:space="preserve"> List</w:t>
      </w:r>
    </w:p>
    <w:p w:rsidR="00CC5E83" w:rsidRDefault="00CC5E83" w:rsidP="00CC5E83">
      <w:pPr>
        <w:rPr>
          <w:rFonts w:asciiTheme="majorHAnsi" w:eastAsia="Times New Roman" w:hAnsiTheme="majorHAnsi"/>
        </w:rPr>
      </w:pP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 xml:space="preserve">Step 1: </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Step 2:</w:t>
      </w:r>
    </w:p>
    <w:p w:rsidR="00CC5E83" w:rsidRPr="004E453F"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sidRPr="004E453F">
        <w:rPr>
          <w:rFonts w:eastAsia="Times New Roman"/>
        </w:rPr>
        <w:t>Anticipated Criticism</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problems are in my data source?</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problems are in my identification strategy?</w:t>
      </w:r>
    </w:p>
    <w:p w:rsidR="00CC5E83" w:rsidRPr="004E453F" w:rsidRDefault="00CC5E83" w:rsidP="00CC5E83">
      <w:pPr>
        <w:rPr>
          <w:rFonts w:asciiTheme="majorHAnsi" w:eastAsia="Times New Roman" w:hAnsiTheme="majorHAnsi"/>
        </w:rPr>
      </w:pPr>
      <w:r w:rsidRPr="004E453F">
        <w:rPr>
          <w:rFonts w:asciiTheme="majorHAnsi" w:eastAsia="Times New Roman" w:hAnsiTheme="majorHAnsi"/>
        </w:rPr>
        <w:t>What assumptions do I make?</w:t>
      </w:r>
    </w:p>
    <w:p w:rsidR="00CC5E83" w:rsidRDefault="00CC5E83" w:rsidP="00CC5E83">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CC5E83" w:rsidRDefault="00CC5E83" w:rsidP="00CC5E83">
      <w:pPr>
        <w:rPr>
          <w:rFonts w:asciiTheme="majorHAnsi" w:eastAsia="Times New Roman" w:hAnsiTheme="majorHAnsi"/>
        </w:rPr>
      </w:pPr>
    </w:p>
    <w:p w:rsidR="00CC5E83" w:rsidRPr="004E453F" w:rsidRDefault="00CC5E83" w:rsidP="00CC5E83">
      <w:pPr>
        <w:pStyle w:val="Heading4"/>
        <w:rPr>
          <w:rFonts w:eastAsia="Times New Roman"/>
        </w:rPr>
      </w:pPr>
      <w:r>
        <w:rPr>
          <w:rFonts w:eastAsia="Times New Roman"/>
        </w:rPr>
        <w:t>Other</w:t>
      </w:r>
    </w:p>
    <w:p w:rsidR="00CC5E83" w:rsidRDefault="00CC5E83" w:rsidP="00CC5E83">
      <w:pPr>
        <w:rPr>
          <w:rFonts w:asciiTheme="majorHAnsi" w:hAnsiTheme="majorHAnsi"/>
        </w:rPr>
      </w:pPr>
      <w:r>
        <w:rPr>
          <w:rFonts w:asciiTheme="majorHAnsi" w:hAnsiTheme="majorHAnsi"/>
        </w:rPr>
        <w:t>Misc</w:t>
      </w:r>
    </w:p>
    <w:p w:rsidR="00CC5E83" w:rsidRPr="004E453F" w:rsidRDefault="00CC5E83" w:rsidP="00CC5E83">
      <w:pPr>
        <w:rPr>
          <w:rFonts w:asciiTheme="majorHAnsi" w:hAnsiTheme="majorHAnsi"/>
        </w:rPr>
      </w:pPr>
    </w:p>
    <w:p w:rsidR="00CC5E83" w:rsidRDefault="00CC5E83">
      <w:pPr>
        <w:rPr>
          <w:rFonts w:eastAsia="Times New Roman"/>
        </w:rPr>
      </w:pPr>
      <w:r>
        <w:rPr>
          <w:rFonts w:eastAsia="Times New Roman"/>
        </w:rPr>
        <w:br w:type="page"/>
      </w:r>
    </w:p>
    <w:p w:rsidR="004D5DA6" w:rsidRDefault="004D5DA6" w:rsidP="004D5DA6">
      <w:pPr>
        <w:pStyle w:val="Heading3"/>
        <w:ind w:left="1440" w:hanging="1440"/>
        <w:rPr>
          <w:rFonts w:eastAsia="Times New Roman"/>
          <w:sz w:val="24"/>
        </w:rPr>
      </w:pPr>
      <w:bookmarkStart w:id="84" w:name="_Toc480796029"/>
      <w:r>
        <w:rPr>
          <w:rFonts w:eastAsia="Times New Roman"/>
          <w:sz w:val="24"/>
        </w:rPr>
        <w:lastRenderedPageBreak/>
        <w:t>Template</w:t>
      </w:r>
      <w:bookmarkEnd w:id="84"/>
    </w:p>
    <w:p w:rsidR="004D5DA6" w:rsidRDefault="004D5DA6" w:rsidP="004D5DA6">
      <w:pPr>
        <w:rPr>
          <w:rFonts w:asciiTheme="majorHAnsi" w:eastAsia="Times New Roman" w:hAnsiTheme="majorHAnsi"/>
        </w:rPr>
      </w:pPr>
      <w:r>
        <w:rPr>
          <w:rFonts w:asciiTheme="majorHAnsi" w:eastAsia="Times New Roman" w:hAnsiTheme="majorHAnsi"/>
        </w:rPr>
        <w:t>S-Corp Cutoff</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Intro/Context/Abstract</w:t>
      </w:r>
    </w:p>
    <w:p w:rsidR="004D5DA6" w:rsidRPr="004E453F" w:rsidRDefault="004D5DA6" w:rsidP="004D5DA6">
      <w:pPr>
        <w:rPr>
          <w:rFonts w:asciiTheme="majorHAnsi" w:eastAsia="Times New Roman" w:hAnsiTheme="majorHAnsi"/>
        </w:rPr>
      </w:pPr>
      <w:r>
        <w:rPr>
          <w:rFonts w:asciiTheme="majorHAnsi" w:eastAsia="Times New Roman" w:hAnsiTheme="majorHAnsi"/>
        </w:rPr>
        <w:t>One source says that S corp cutoffs was 75, another says 100, is there an RD change we can test?</w:t>
      </w:r>
    </w:p>
    <w:p w:rsidR="004D5DA6" w:rsidRDefault="009168C1" w:rsidP="004D5DA6">
      <w:pPr>
        <w:rPr>
          <w:rFonts w:asciiTheme="majorHAnsi" w:eastAsia="Times New Roman" w:hAnsiTheme="majorHAnsi"/>
        </w:rPr>
      </w:pPr>
      <w:hyperlink r:id="rId8" w:history="1">
        <w:r w:rsidR="004D5DA6" w:rsidRPr="00927339">
          <w:rPr>
            <w:rStyle w:val="Hyperlink"/>
            <w:rFonts w:asciiTheme="majorHAnsi" w:eastAsia="Times New Roman" w:hAnsiTheme="majorHAnsi"/>
          </w:rPr>
          <w:t>https://www.irs.gov/uac/soi-tax-stats-s-corporation-statistics</w:t>
        </w:r>
      </w:hyperlink>
    </w:p>
    <w:p w:rsidR="004D5DA6" w:rsidRDefault="009168C1" w:rsidP="004D5DA6">
      <w:pPr>
        <w:rPr>
          <w:rFonts w:asciiTheme="majorHAnsi" w:eastAsia="Times New Roman" w:hAnsiTheme="majorHAnsi"/>
        </w:rPr>
      </w:pPr>
      <w:hyperlink r:id="rId9" w:history="1">
        <w:r w:rsidR="004D5DA6" w:rsidRPr="00927339">
          <w:rPr>
            <w:rStyle w:val="Hyperlink"/>
            <w:rFonts w:asciiTheme="majorHAnsi" w:eastAsia="Times New Roman" w:hAnsiTheme="majorHAnsi"/>
          </w:rPr>
          <w:t>https://www.irs.gov/uac/soi-tax-stats-business-tax-statistics</w:t>
        </w:r>
      </w:hyperlink>
    </w:p>
    <w:p w:rsidR="004D5DA6" w:rsidRDefault="009168C1" w:rsidP="004D5DA6">
      <w:pPr>
        <w:rPr>
          <w:rFonts w:asciiTheme="majorHAnsi" w:eastAsia="Times New Roman" w:hAnsiTheme="majorHAnsi"/>
        </w:rPr>
      </w:pPr>
      <w:hyperlink r:id="rId10" w:history="1">
        <w:r w:rsidR="004D5DA6" w:rsidRPr="00927339">
          <w:rPr>
            <w:rStyle w:val="Hyperlink"/>
            <w:rFonts w:asciiTheme="majorHAnsi" w:eastAsia="Times New Roman" w:hAnsiTheme="majorHAnsi"/>
          </w:rPr>
          <w:t>https://www.irs.gov/uac/soi-tax-stats-annual-extract-of-tax-exempt-organization-financial-data</w:t>
        </w:r>
      </w:hyperlink>
    </w:p>
    <w:p w:rsidR="004D5DA6" w:rsidRDefault="009168C1" w:rsidP="004D5DA6">
      <w:pPr>
        <w:rPr>
          <w:rFonts w:asciiTheme="majorHAnsi" w:eastAsia="Times New Roman" w:hAnsiTheme="majorHAnsi"/>
        </w:rPr>
      </w:pPr>
      <w:hyperlink r:id="rId11" w:history="1">
        <w:r w:rsidR="004D5DA6" w:rsidRPr="00927339">
          <w:rPr>
            <w:rStyle w:val="Hyperlink"/>
            <w:rFonts w:asciiTheme="majorHAnsi" w:eastAsia="Times New Roman" w:hAnsiTheme="majorHAnsi"/>
          </w:rPr>
          <w:t>http://www.nber.org/tax-stats/population/eo-bmf/eo_info.pdf</w:t>
        </w:r>
      </w:hyperlink>
    </w:p>
    <w:p w:rsidR="004D5DA6" w:rsidRDefault="009168C1" w:rsidP="004D5DA6">
      <w:pPr>
        <w:rPr>
          <w:rFonts w:asciiTheme="majorHAnsi" w:eastAsia="Times New Roman" w:hAnsiTheme="majorHAnsi"/>
        </w:rPr>
      </w:pPr>
      <w:hyperlink r:id="rId12" w:history="1">
        <w:r w:rsidR="004D5DA6" w:rsidRPr="00927339">
          <w:rPr>
            <w:rStyle w:val="Hyperlink"/>
            <w:rFonts w:asciiTheme="majorHAnsi" w:eastAsia="Times New Roman" w:hAnsiTheme="majorHAnsi"/>
          </w:rPr>
          <w:t>http://www.nber.org/data/soi-tax-stats-exempt-organizations-business-master-file-form-990.html</w:t>
        </w:r>
      </w:hyperlink>
    </w:p>
    <w:p w:rsidR="004D5DA6" w:rsidRDefault="009168C1" w:rsidP="004D5DA6">
      <w:pPr>
        <w:rPr>
          <w:rFonts w:asciiTheme="majorHAnsi" w:eastAsia="Times New Roman" w:hAnsiTheme="majorHAnsi"/>
        </w:rPr>
      </w:pPr>
      <w:hyperlink r:id="rId13" w:history="1">
        <w:r w:rsidR="004D5DA6" w:rsidRPr="00927339">
          <w:rPr>
            <w:rStyle w:val="Hyperlink"/>
            <w:rFonts w:asciiTheme="majorHAnsi" w:eastAsia="Times New Roman" w:hAnsiTheme="majorHAnsi"/>
          </w:rPr>
          <w:t>http://www.nber.org/data/soi-tax-stats-annual-extracts-form-990.html</w:t>
        </w:r>
      </w:hyperlink>
    </w:p>
    <w:p w:rsidR="004D5DA6" w:rsidRDefault="009168C1" w:rsidP="004D5DA6">
      <w:pPr>
        <w:rPr>
          <w:rFonts w:asciiTheme="majorHAnsi" w:eastAsia="Times New Roman" w:hAnsiTheme="majorHAnsi"/>
        </w:rPr>
      </w:pPr>
      <w:hyperlink r:id="rId14" w:history="1">
        <w:r w:rsidR="004D5DA6" w:rsidRPr="00927339">
          <w:rPr>
            <w:rStyle w:val="Hyperlink"/>
            <w:rFonts w:asciiTheme="majorHAnsi" w:eastAsia="Times New Roman" w:hAnsiTheme="majorHAnsi"/>
          </w:rPr>
          <w:t>https://www.irs.gov/uac/tax-stats</w:t>
        </w:r>
      </w:hyperlink>
    </w:p>
    <w:p w:rsidR="004D5DA6" w:rsidRDefault="009168C1" w:rsidP="004D5DA6">
      <w:pPr>
        <w:rPr>
          <w:rFonts w:asciiTheme="majorHAnsi" w:eastAsia="Times New Roman" w:hAnsiTheme="majorHAnsi"/>
        </w:rPr>
      </w:pPr>
      <w:hyperlink r:id="rId15" w:history="1">
        <w:r w:rsidR="004D5DA6" w:rsidRPr="00927339">
          <w:rPr>
            <w:rStyle w:val="Hyperlink"/>
            <w:rFonts w:asciiTheme="majorHAnsi" w:eastAsia="Times New Roman" w:hAnsiTheme="majorHAnsi"/>
          </w:rPr>
          <w:t>http://users.nber.org/~taxsim/gdb/gdb11.pdf</w:t>
        </w:r>
      </w:hyperlink>
    </w:p>
    <w:p w:rsidR="004D5DA6" w:rsidRDefault="009168C1" w:rsidP="004D5DA6">
      <w:pPr>
        <w:rPr>
          <w:rFonts w:asciiTheme="majorHAnsi" w:eastAsia="Times New Roman" w:hAnsiTheme="majorHAnsi"/>
        </w:rPr>
      </w:pPr>
      <w:hyperlink r:id="rId16" w:history="1">
        <w:r w:rsidR="004D5DA6" w:rsidRPr="00927339">
          <w:rPr>
            <w:rStyle w:val="Hyperlink"/>
            <w:rFonts w:asciiTheme="majorHAnsi" w:eastAsia="Times New Roman" w:hAnsiTheme="majorHAnsi"/>
          </w:rPr>
          <w:t>http://users.nber.org/~taxsim/gdb/gdb11.pdf</w:t>
        </w:r>
      </w:hyperlink>
    </w:p>
    <w:p w:rsidR="004D5DA6" w:rsidRDefault="009168C1" w:rsidP="004D5DA6">
      <w:pPr>
        <w:rPr>
          <w:rFonts w:asciiTheme="majorHAnsi" w:eastAsia="Times New Roman" w:hAnsiTheme="majorHAnsi"/>
        </w:rPr>
      </w:pPr>
      <w:hyperlink r:id="rId17" w:history="1">
        <w:r w:rsidR="004D5DA6" w:rsidRPr="00927339">
          <w:rPr>
            <w:rStyle w:val="Hyperlink"/>
            <w:rFonts w:asciiTheme="majorHAnsi" w:eastAsia="Times New Roman" w:hAnsiTheme="majorHAnsi"/>
          </w:rPr>
          <w:t>http://users.nber.org/~taxsim/gdb/</w:t>
        </w:r>
      </w:hyperlink>
    </w:p>
    <w:p w:rsidR="004D5DA6" w:rsidRDefault="009168C1" w:rsidP="004D5DA6">
      <w:pPr>
        <w:rPr>
          <w:rFonts w:asciiTheme="majorHAnsi" w:eastAsia="Times New Roman" w:hAnsiTheme="majorHAnsi"/>
        </w:rPr>
      </w:pPr>
      <w:hyperlink r:id="rId18" w:history="1">
        <w:r w:rsidR="004D5DA6" w:rsidRPr="00927339">
          <w:rPr>
            <w:rStyle w:val="Hyperlink"/>
            <w:rFonts w:asciiTheme="majorHAnsi" w:eastAsia="Times New Roman" w:hAnsiTheme="majorHAnsi"/>
          </w:rPr>
          <w:t>https://www.irs.gov/pub/irs-soi/16databk.pdf</w:t>
        </w:r>
      </w:hyperlink>
    </w:p>
    <w:p w:rsidR="004D5DA6" w:rsidRDefault="009168C1" w:rsidP="004D5DA6">
      <w:pPr>
        <w:rPr>
          <w:rFonts w:asciiTheme="majorHAnsi" w:eastAsia="Times New Roman" w:hAnsiTheme="majorHAnsi"/>
        </w:rPr>
      </w:pPr>
      <w:hyperlink r:id="rId19" w:history="1">
        <w:r w:rsidR="004D5DA6" w:rsidRPr="00927339">
          <w:rPr>
            <w:rStyle w:val="Hyperlink"/>
            <w:rFonts w:asciiTheme="majorHAnsi" w:eastAsia="Times New Roman" w:hAnsiTheme="majorHAnsi"/>
          </w:rPr>
          <w:t>https://www.irs.gov/uac/soi-tax-stats-soi-bulletins</w:t>
        </w:r>
      </w:hyperlink>
    </w:p>
    <w:p w:rsidR="004D5DA6" w:rsidRDefault="009168C1" w:rsidP="004D5DA6">
      <w:pPr>
        <w:rPr>
          <w:rFonts w:asciiTheme="majorHAnsi" w:eastAsia="Times New Roman" w:hAnsiTheme="majorHAnsi"/>
        </w:rPr>
      </w:pPr>
      <w:hyperlink r:id="rId20" w:history="1">
        <w:r w:rsidR="004D5DA6" w:rsidRPr="00927339">
          <w:rPr>
            <w:rStyle w:val="Hyperlink"/>
            <w:rFonts w:asciiTheme="majorHAnsi" w:eastAsia="Times New Roman" w:hAnsiTheme="majorHAnsi"/>
          </w:rPr>
          <w:t>https://www.irs.gov/uac/soi-tax-stats-individual-income-tax-returns-publication-1304-complete-report</w:t>
        </w:r>
      </w:hyperlink>
    </w:p>
    <w:p w:rsidR="004D5DA6" w:rsidRDefault="004D5DA6" w:rsidP="004D5DA6">
      <w:pPr>
        <w:rPr>
          <w:rFonts w:asciiTheme="majorHAnsi" w:eastAsia="Times New Roman" w:hAnsiTheme="majorHAnsi"/>
        </w:rPr>
      </w:pPr>
    </w:p>
    <w:p w:rsidR="004D5DA6" w:rsidRDefault="009168C1" w:rsidP="004D5DA6">
      <w:pPr>
        <w:rPr>
          <w:rFonts w:asciiTheme="majorHAnsi" w:eastAsia="Times New Roman" w:hAnsiTheme="majorHAnsi"/>
        </w:rPr>
      </w:pPr>
      <w:hyperlink r:id="rId21" w:anchor="search/kalam002%40umn.edu/15a39d05173e967a" w:history="1">
        <w:r w:rsidR="004D5DA6" w:rsidRPr="00927339">
          <w:rPr>
            <w:rStyle w:val="Hyperlink"/>
            <w:rFonts w:asciiTheme="majorHAnsi" w:eastAsia="Times New Roman" w:hAnsiTheme="majorHAnsi"/>
          </w:rPr>
          <w:t>https://mail.google.com/mail/ca/u/1/#search/kalam002%40umn.edu/15a39d05173e967a</w:t>
        </w:r>
      </w:hyperlink>
    </w:p>
    <w:p w:rsidR="004D5DA6" w:rsidRDefault="004D5DA6" w:rsidP="004D5DA6">
      <w:pPr>
        <w:rPr>
          <w:rFonts w:asciiTheme="majorHAnsi" w:eastAsia="Times New Roman" w:hAnsiTheme="majorHAnsi"/>
        </w:rPr>
      </w:pPr>
    </w:p>
    <w:p w:rsidR="008C5D66" w:rsidRDefault="009168C1" w:rsidP="004D5DA6">
      <w:pPr>
        <w:rPr>
          <w:rFonts w:asciiTheme="majorHAnsi" w:eastAsia="Times New Roman" w:hAnsiTheme="majorHAnsi"/>
        </w:rPr>
      </w:pPr>
      <w:hyperlink r:id="rId22" w:history="1">
        <w:r w:rsidR="008C5D66" w:rsidRPr="00927339">
          <w:rPr>
            <w:rStyle w:val="Hyperlink"/>
            <w:rFonts w:asciiTheme="majorHAnsi" w:eastAsia="Times New Roman" w:hAnsiTheme="majorHAnsi"/>
          </w:rPr>
          <w:t>https://www.irs.gov/uac/soi-tax-stats-products-publications-and-papers</w:t>
        </w:r>
      </w:hyperlink>
    </w:p>
    <w:p w:rsidR="008C5D66" w:rsidRDefault="008C5D66" w:rsidP="004D5DA6">
      <w:pPr>
        <w:rPr>
          <w:rFonts w:asciiTheme="majorHAnsi" w:eastAsia="Times New Roman" w:hAnsiTheme="majorHAnsi"/>
        </w:rPr>
      </w:pPr>
      <w:r>
        <w:rPr>
          <w:rFonts w:asciiTheme="majorHAnsi" w:eastAsia="Times New Roman" w:hAnsiTheme="majorHAnsi"/>
        </w:rPr>
        <w:t>so many papers here, live here forever</w:t>
      </w:r>
    </w:p>
    <w:p w:rsidR="008C5D66" w:rsidRDefault="008C5D66" w:rsidP="004D5DA6">
      <w:pPr>
        <w:rPr>
          <w:rFonts w:asciiTheme="majorHAnsi" w:eastAsia="Times New Roman" w:hAnsiTheme="majorHAnsi"/>
        </w:rPr>
      </w:pP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Policy/Econ Question</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Why is this important?</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lastRenderedPageBreak/>
        <w:t>Last Worked On</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Progress Report</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Current Theory / Lit Review</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Existing literature notes</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Current Empirics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Existing literature notes</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Current Policy</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Statutory Language</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My Theory</w:t>
      </w:r>
    </w:p>
    <w:p w:rsidR="004D5DA6" w:rsidRDefault="004D5DA6" w:rsidP="004D5DA6">
      <w:pPr>
        <w:rPr>
          <w:rFonts w:asciiTheme="majorHAnsi" w:eastAsia="Times New Roman" w:hAnsiTheme="majorHAnsi"/>
        </w:rPr>
      </w:pPr>
      <w:r w:rsidRPr="004E453F">
        <w:rPr>
          <w:rFonts w:asciiTheme="majorHAnsi" w:eastAsia="Times New Roman" w:hAnsiTheme="majorHAnsi"/>
        </w:rPr>
        <w:t>Insert Theory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D5DA6" w:rsidRPr="004E453F" w:rsidRDefault="004D5DA6" w:rsidP="004D5DA6">
      <w:pPr>
        <w:rPr>
          <w:rFonts w:asciiTheme="majorHAnsi" w:eastAsia="Times New Roman" w:hAnsiTheme="majorHAnsi"/>
        </w:rPr>
      </w:pP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My Empirics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Insert Identification Strategy, Model</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Assumptions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Data – Link to a section on data bases</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D5DA6" w:rsidRPr="004E453F" w:rsidRDefault="004D5DA6" w:rsidP="004D5DA6">
      <w:pPr>
        <w:rPr>
          <w:rFonts w:asciiTheme="majorHAnsi" w:eastAsia="Times New Roman" w:hAnsiTheme="majorHAnsi" w:cstheme="majorBidi"/>
          <w:b/>
          <w:bCs/>
          <w:sz w:val="24"/>
        </w:rPr>
      </w:pPr>
    </w:p>
    <w:p w:rsidR="004D5DA6" w:rsidRPr="004E453F" w:rsidRDefault="004D5DA6" w:rsidP="004D5DA6">
      <w:pPr>
        <w:pStyle w:val="Heading4"/>
        <w:rPr>
          <w:rFonts w:eastAsia="Times New Roman"/>
        </w:rPr>
      </w:pPr>
      <w:r w:rsidRPr="004E453F">
        <w:rPr>
          <w:rFonts w:eastAsia="Times New Roman"/>
        </w:rPr>
        <w:t>My Future Policy</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are the policy recommendations?</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Audience (Academics or Departments)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professionals are interested?</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departments are interested?</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Journal Audience</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journal would publish this?</w:t>
      </w:r>
    </w:p>
    <w:p w:rsidR="004D5DA6" w:rsidRPr="004E453F" w:rsidRDefault="004D5DA6" w:rsidP="004D5DA6">
      <w:pPr>
        <w:rPr>
          <w:rFonts w:asciiTheme="majorHAnsi" w:eastAsia="Times New Roman" w:hAnsiTheme="majorHAnsi" w:cstheme="majorBidi"/>
          <w:b/>
          <w:bCs/>
          <w:sz w:val="24"/>
        </w:rPr>
      </w:pPr>
    </w:p>
    <w:p w:rsidR="004D5DA6" w:rsidRPr="004E453F" w:rsidRDefault="004D5DA6" w:rsidP="004D5DA6">
      <w:pPr>
        <w:pStyle w:val="Heading4"/>
        <w:rPr>
          <w:rFonts w:eastAsia="Times New Roman"/>
        </w:rPr>
      </w:pPr>
      <w:r w:rsidRPr="004E453F">
        <w:rPr>
          <w:rFonts w:eastAsia="Times New Roman"/>
        </w:rPr>
        <w:t>Government Policymaker Audience</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Possible Co Authors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Possible Advisors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Whose experience would contribute to this?</w:t>
      </w:r>
    </w:p>
    <w:p w:rsidR="004D5DA6" w:rsidRPr="004E453F" w:rsidRDefault="004D5DA6" w:rsidP="004D5DA6">
      <w:pPr>
        <w:rPr>
          <w:rFonts w:asciiTheme="majorHAnsi" w:eastAsia="Times New Roman" w:hAnsiTheme="majorHAnsi" w:cstheme="majorBidi"/>
          <w:b/>
          <w:bCs/>
          <w:sz w:val="24"/>
        </w:rPr>
      </w:pPr>
    </w:p>
    <w:p w:rsidR="004D5DA6" w:rsidRPr="004E453F" w:rsidRDefault="004D5DA6" w:rsidP="004D5DA6">
      <w:pPr>
        <w:pStyle w:val="Heading4"/>
        <w:rPr>
          <w:rFonts w:eastAsia="Times New Roman"/>
        </w:rPr>
      </w:pPr>
      <w:r w:rsidRPr="004E453F">
        <w:rPr>
          <w:rFonts w:eastAsia="Times New Roman"/>
        </w:rPr>
        <w:t>Possible Institutional Partners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Projected Needs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is needed to make this a reality?</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Projected Wants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would make this project even better?</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To Do</w:t>
      </w:r>
      <w:r>
        <w:rPr>
          <w:rFonts w:eastAsia="Times New Roman"/>
        </w:rPr>
        <w:t xml:space="preserve"> List</w:t>
      </w:r>
    </w:p>
    <w:p w:rsidR="004D5DA6" w:rsidRDefault="004D5DA6" w:rsidP="004D5DA6">
      <w:pPr>
        <w:rPr>
          <w:rFonts w:asciiTheme="majorHAnsi" w:eastAsia="Times New Roman" w:hAnsiTheme="majorHAnsi"/>
        </w:rPr>
      </w:pP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 xml:space="preserve">Step 1: </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Step 2:</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lastRenderedPageBreak/>
        <w:t>Anticipated Criticism</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problems are in my data source?</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problems are in my identification strategy?</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assumptions do I make?</w:t>
      </w:r>
    </w:p>
    <w:p w:rsidR="004D5DA6" w:rsidRDefault="004D5DA6" w:rsidP="004D5DA6">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D5DA6"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Pr>
          <w:rFonts w:eastAsia="Times New Roman"/>
        </w:rPr>
        <w:t>Other</w:t>
      </w:r>
    </w:p>
    <w:p w:rsidR="004D5DA6" w:rsidRDefault="004D5DA6" w:rsidP="004D5DA6">
      <w:pPr>
        <w:rPr>
          <w:rFonts w:asciiTheme="majorHAnsi" w:hAnsiTheme="majorHAnsi"/>
        </w:rPr>
      </w:pPr>
      <w:r>
        <w:rPr>
          <w:rFonts w:asciiTheme="majorHAnsi" w:hAnsiTheme="majorHAnsi"/>
        </w:rPr>
        <w:t>Misc</w:t>
      </w:r>
    </w:p>
    <w:p w:rsidR="004D5DA6" w:rsidRPr="004E453F" w:rsidRDefault="004D5DA6" w:rsidP="004D5DA6">
      <w:pPr>
        <w:rPr>
          <w:rFonts w:asciiTheme="majorHAnsi" w:hAnsiTheme="majorHAnsi"/>
        </w:rPr>
      </w:pPr>
    </w:p>
    <w:p w:rsidR="004D5DA6" w:rsidRDefault="004D5DA6">
      <w:pPr>
        <w:rPr>
          <w:rFonts w:eastAsia="Times New Roman"/>
        </w:rPr>
      </w:pPr>
      <w:r>
        <w:rPr>
          <w:rFonts w:eastAsia="Times New Roman"/>
        </w:rPr>
        <w:br w:type="page"/>
      </w:r>
      <w:r>
        <w:rPr>
          <w:rFonts w:eastAsia="Times New Roman"/>
        </w:rPr>
        <w:lastRenderedPageBreak/>
        <w:br w:type="page"/>
      </w:r>
    </w:p>
    <w:p w:rsidR="004D5DA6" w:rsidRDefault="004D5DA6" w:rsidP="004D5DA6">
      <w:pPr>
        <w:pStyle w:val="Heading3"/>
        <w:ind w:left="1440" w:hanging="1440"/>
        <w:rPr>
          <w:rFonts w:eastAsia="Times New Roman"/>
          <w:sz w:val="24"/>
        </w:rPr>
      </w:pPr>
      <w:r>
        <w:rPr>
          <w:rFonts w:eastAsia="Times New Roman"/>
          <w:sz w:val="24"/>
        </w:rPr>
        <w:lastRenderedPageBreak/>
        <w:t>Template</w:t>
      </w:r>
    </w:p>
    <w:p w:rsidR="004D5DA6" w:rsidRDefault="004D5DA6" w:rsidP="004D5DA6">
      <w:pPr>
        <w:rPr>
          <w:rFonts w:asciiTheme="majorHAnsi" w:eastAsia="Times New Roman" w:hAnsiTheme="majorHAnsi"/>
        </w:rPr>
      </w:pPr>
      <w:r>
        <w:rPr>
          <w:rFonts w:asciiTheme="majorHAnsi" w:eastAsia="Times New Roman" w:hAnsiTheme="majorHAnsi"/>
        </w:rPr>
        <w:t>Text He</w:t>
      </w:r>
      <w:r w:rsidRPr="004E453F">
        <w:rPr>
          <w:rFonts w:asciiTheme="majorHAnsi" w:eastAsia="Times New Roman" w:hAnsiTheme="majorHAnsi"/>
        </w:rPr>
        <w:t>re</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Intro/Context/Abstract</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Insert Abstract</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Policy/Econ Question</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Why is this important?</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Last Worked On</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Progress Report</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Current Theory / Lit Review</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Existing literature notes</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Current Empirics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Existing literature notes</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Current Policy</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Statutory Language</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My Theory</w:t>
      </w:r>
    </w:p>
    <w:p w:rsidR="004D5DA6" w:rsidRDefault="004D5DA6" w:rsidP="004D5DA6">
      <w:pPr>
        <w:rPr>
          <w:rFonts w:asciiTheme="majorHAnsi" w:eastAsia="Times New Roman" w:hAnsiTheme="majorHAnsi"/>
        </w:rPr>
      </w:pPr>
      <w:r w:rsidRPr="004E453F">
        <w:rPr>
          <w:rFonts w:asciiTheme="majorHAnsi" w:eastAsia="Times New Roman" w:hAnsiTheme="majorHAnsi"/>
        </w:rPr>
        <w:t>Insert Theory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it match the data?</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Novelty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Difficulty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Controversy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D5DA6" w:rsidRPr="004E453F" w:rsidRDefault="004D5DA6" w:rsidP="004D5DA6">
      <w:pPr>
        <w:rPr>
          <w:rFonts w:asciiTheme="majorHAnsi" w:eastAsia="Times New Roman" w:hAnsiTheme="majorHAnsi"/>
        </w:rPr>
      </w:pP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My Empirics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Insert Identification Strategy, Model</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lastRenderedPageBreak/>
        <w:t>Assumptions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Data – Link to a section on data bases</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Availability</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Cost</w:t>
      </w:r>
    </w:p>
    <w:p w:rsidR="004D5DA6" w:rsidRPr="004E453F"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Unit of Observation</w:t>
      </w:r>
    </w:p>
    <w:p w:rsidR="004D5DA6" w:rsidRPr="004E453F" w:rsidRDefault="004D5DA6" w:rsidP="004D5DA6">
      <w:pPr>
        <w:rPr>
          <w:rFonts w:asciiTheme="majorHAnsi" w:eastAsia="Times New Roman" w:hAnsiTheme="majorHAnsi" w:cstheme="majorBidi"/>
          <w:b/>
          <w:bCs/>
          <w:sz w:val="24"/>
        </w:rPr>
      </w:pPr>
    </w:p>
    <w:p w:rsidR="004D5DA6" w:rsidRPr="004E453F" w:rsidRDefault="004D5DA6" w:rsidP="004D5DA6">
      <w:pPr>
        <w:pStyle w:val="Heading4"/>
        <w:rPr>
          <w:rFonts w:eastAsia="Times New Roman"/>
        </w:rPr>
      </w:pPr>
      <w:r w:rsidRPr="004E453F">
        <w:rPr>
          <w:rFonts w:eastAsia="Times New Roman"/>
        </w:rPr>
        <w:t>My Future Policy</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are the policy recommendations?</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Audience (Academics or Departments)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professionals are interested?</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departments are interested?</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Journal Audience</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journal would publish this?</w:t>
      </w:r>
    </w:p>
    <w:p w:rsidR="004D5DA6" w:rsidRPr="004E453F" w:rsidRDefault="004D5DA6" w:rsidP="004D5DA6">
      <w:pPr>
        <w:rPr>
          <w:rFonts w:asciiTheme="majorHAnsi" w:eastAsia="Times New Roman" w:hAnsiTheme="majorHAnsi" w:cstheme="majorBidi"/>
          <w:b/>
          <w:bCs/>
          <w:sz w:val="24"/>
        </w:rPr>
      </w:pPr>
    </w:p>
    <w:p w:rsidR="004D5DA6" w:rsidRPr="004E453F" w:rsidRDefault="004D5DA6" w:rsidP="004D5DA6">
      <w:pPr>
        <w:pStyle w:val="Heading4"/>
        <w:rPr>
          <w:rFonts w:eastAsia="Times New Roman"/>
        </w:rPr>
      </w:pPr>
      <w:r w:rsidRPr="004E453F">
        <w:rPr>
          <w:rFonts w:eastAsia="Times New Roman"/>
        </w:rPr>
        <w:t>Government Policymaker Audience</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Are there administrators or policymakers that would be interested in the results?</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Possible Co Authors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Who would be interested in coauthoring? What do they contribute?</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Possible Advisors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Whose experience would contribute to this?</w:t>
      </w:r>
    </w:p>
    <w:p w:rsidR="004D5DA6" w:rsidRPr="004E453F" w:rsidRDefault="004D5DA6" w:rsidP="004D5DA6">
      <w:pPr>
        <w:rPr>
          <w:rFonts w:asciiTheme="majorHAnsi" w:eastAsia="Times New Roman" w:hAnsiTheme="majorHAnsi" w:cstheme="majorBidi"/>
          <w:b/>
          <w:bCs/>
          <w:sz w:val="24"/>
        </w:rPr>
      </w:pPr>
    </w:p>
    <w:p w:rsidR="004D5DA6" w:rsidRPr="004E453F" w:rsidRDefault="004D5DA6" w:rsidP="004D5DA6">
      <w:pPr>
        <w:pStyle w:val="Heading4"/>
        <w:rPr>
          <w:rFonts w:eastAsia="Times New Roman"/>
        </w:rPr>
      </w:pPr>
      <w:r w:rsidRPr="004E453F">
        <w:rPr>
          <w:rFonts w:eastAsia="Times New Roman"/>
        </w:rPr>
        <w:t>Possible Institutional Partners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 xml:space="preserve">Are there any University or governmental departments that would be interested in this project? </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Would they be able to contribute any resources to its development?</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Projected Needs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is needed to make this a reality?</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Projected Wants</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would make this project even better?</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To Do</w:t>
      </w:r>
      <w:r>
        <w:rPr>
          <w:rFonts w:eastAsia="Times New Roman"/>
        </w:rPr>
        <w:t xml:space="preserve"> List</w:t>
      </w:r>
    </w:p>
    <w:p w:rsidR="004D5DA6" w:rsidRDefault="004D5DA6" w:rsidP="004D5DA6">
      <w:pPr>
        <w:rPr>
          <w:rFonts w:asciiTheme="majorHAnsi" w:eastAsia="Times New Roman" w:hAnsiTheme="majorHAnsi"/>
        </w:rPr>
      </w:pP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 xml:space="preserve">Step 1: </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Step 2:</w:t>
      </w:r>
    </w:p>
    <w:p w:rsidR="004D5DA6" w:rsidRPr="004E453F"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sidRPr="004E453F">
        <w:rPr>
          <w:rFonts w:eastAsia="Times New Roman"/>
        </w:rPr>
        <w:t>Anticipated Criticism</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problems are in my data source?</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problems are in my identification strategy?</w:t>
      </w:r>
    </w:p>
    <w:p w:rsidR="004D5DA6" w:rsidRPr="004E453F" w:rsidRDefault="004D5DA6" w:rsidP="004D5DA6">
      <w:pPr>
        <w:rPr>
          <w:rFonts w:asciiTheme="majorHAnsi" w:eastAsia="Times New Roman" w:hAnsiTheme="majorHAnsi"/>
        </w:rPr>
      </w:pPr>
      <w:r w:rsidRPr="004E453F">
        <w:rPr>
          <w:rFonts w:asciiTheme="majorHAnsi" w:eastAsia="Times New Roman" w:hAnsiTheme="majorHAnsi"/>
        </w:rPr>
        <w:t>What assumptions do I make?</w:t>
      </w:r>
    </w:p>
    <w:p w:rsidR="004D5DA6" w:rsidRDefault="004D5DA6" w:rsidP="004D5DA6">
      <w:pPr>
        <w:rPr>
          <w:rFonts w:asciiTheme="majorHAnsi" w:eastAsia="Times New Roman" w:hAnsiTheme="majorHAnsi"/>
        </w:rPr>
      </w:pPr>
      <w:r w:rsidRPr="004E453F">
        <w:rPr>
          <w:rFonts w:asciiTheme="majorHAnsi" w:eastAsia="Times New Roman" w:hAnsiTheme="majorHAnsi"/>
        </w:rPr>
        <w:t xml:space="preserve">How externally valid are </w:t>
      </w:r>
      <w:r>
        <w:rPr>
          <w:rFonts w:asciiTheme="majorHAnsi" w:eastAsia="Times New Roman" w:hAnsiTheme="majorHAnsi"/>
        </w:rPr>
        <w:t>m</w:t>
      </w:r>
      <w:r w:rsidRPr="004E453F">
        <w:rPr>
          <w:rFonts w:asciiTheme="majorHAnsi" w:eastAsia="Times New Roman" w:hAnsiTheme="majorHAnsi"/>
        </w:rPr>
        <w:t>y results?</w:t>
      </w:r>
    </w:p>
    <w:p w:rsidR="004D5DA6" w:rsidRDefault="004D5DA6" w:rsidP="004D5DA6">
      <w:pPr>
        <w:rPr>
          <w:rFonts w:asciiTheme="majorHAnsi" w:eastAsia="Times New Roman" w:hAnsiTheme="majorHAnsi"/>
        </w:rPr>
      </w:pPr>
    </w:p>
    <w:p w:rsidR="004D5DA6" w:rsidRPr="004E453F" w:rsidRDefault="004D5DA6" w:rsidP="004D5DA6">
      <w:pPr>
        <w:pStyle w:val="Heading4"/>
        <w:rPr>
          <w:rFonts w:eastAsia="Times New Roman"/>
        </w:rPr>
      </w:pPr>
      <w:r>
        <w:rPr>
          <w:rFonts w:eastAsia="Times New Roman"/>
        </w:rPr>
        <w:t>Other</w:t>
      </w:r>
    </w:p>
    <w:p w:rsidR="004D5DA6" w:rsidRDefault="004D5DA6" w:rsidP="004D5DA6">
      <w:pPr>
        <w:rPr>
          <w:rFonts w:asciiTheme="majorHAnsi" w:hAnsiTheme="majorHAnsi"/>
        </w:rPr>
      </w:pPr>
      <w:r>
        <w:rPr>
          <w:rFonts w:asciiTheme="majorHAnsi" w:hAnsiTheme="majorHAnsi"/>
        </w:rPr>
        <w:t>Misc</w:t>
      </w:r>
    </w:p>
    <w:p w:rsidR="004D5DA6" w:rsidRPr="004E453F" w:rsidRDefault="004D5DA6" w:rsidP="004D5DA6">
      <w:pPr>
        <w:rPr>
          <w:rFonts w:asciiTheme="majorHAnsi" w:hAnsiTheme="majorHAnsi"/>
        </w:rPr>
      </w:pPr>
    </w:p>
    <w:p w:rsidR="004E453F" w:rsidRDefault="004D5DA6" w:rsidP="004D5DA6">
      <w:pPr>
        <w:rPr>
          <w:rFonts w:asciiTheme="majorHAnsi" w:eastAsia="Times New Roman" w:hAnsiTheme="majorHAnsi" w:cstheme="majorBidi"/>
          <w:color w:val="000000" w:themeColor="text1"/>
        </w:rPr>
      </w:pPr>
      <w:r>
        <w:rPr>
          <w:rFonts w:eastAsia="Times New Roman"/>
        </w:rPr>
        <w:br w:type="page"/>
      </w:r>
    </w:p>
    <w:p w:rsidR="00C311C0" w:rsidRPr="004E453F" w:rsidRDefault="00C311C0" w:rsidP="00C100C4">
      <w:pPr>
        <w:pStyle w:val="Heading3"/>
        <w:numPr>
          <w:ilvl w:val="0"/>
          <w:numId w:val="0"/>
        </w:numPr>
        <w:rPr>
          <w:rFonts w:eastAsia="Times New Roman"/>
          <w:color w:val="auto"/>
          <w:sz w:val="24"/>
        </w:rPr>
      </w:pPr>
    </w:p>
    <w:p w:rsidR="00C311C0" w:rsidRPr="004E453F" w:rsidRDefault="00C311C0" w:rsidP="00953114">
      <w:pPr>
        <w:pStyle w:val="Heading3"/>
        <w:ind w:left="1440" w:hanging="1440"/>
        <w:rPr>
          <w:rFonts w:eastAsia="Times New Roman"/>
          <w:sz w:val="24"/>
        </w:rPr>
      </w:pPr>
      <w:bookmarkStart w:id="85" w:name="_Toc480796030"/>
      <w:r w:rsidRPr="004E453F">
        <w:rPr>
          <w:rFonts w:eastAsia="Times New Roman"/>
          <w:sz w:val="24"/>
        </w:rPr>
        <w:t xml:space="preserve">Credits </w:t>
      </w:r>
      <w:r w:rsidRPr="004E453F">
        <w:rPr>
          <w:rFonts w:eastAsia="Times New Roman"/>
          <w:sz w:val="24"/>
          <w:u w:val="single"/>
        </w:rPr>
        <w:t>APEC</w:t>
      </w:r>
      <w:r w:rsidR="008B0B57" w:rsidRPr="004E453F">
        <w:rPr>
          <w:rFonts w:eastAsia="Times New Roman"/>
          <w:sz w:val="24"/>
        </w:rPr>
        <w:t xml:space="preserve"> 8888</w:t>
      </w:r>
      <w:bookmarkEnd w:id="85"/>
    </w:p>
    <w:p w:rsidR="00C311C0" w:rsidRPr="004E453F" w:rsidRDefault="008B0B57"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m</w:t>
      </w:r>
      <w:r w:rsidR="00C311C0" w:rsidRPr="004E453F">
        <w:rPr>
          <w:rFonts w:asciiTheme="majorHAnsi" w:eastAsia="Times New Roman" w:hAnsiTheme="majorHAnsi" w:cs="Courier New"/>
          <w:sz w:val="24"/>
          <w:szCs w:val="20"/>
        </w:rPr>
        <w:t>ake sure you have enough of them.</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 can take 12, 12, 12, 12 and get it finished in 2 years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This still assumes that I don't do anything over the summers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 may want to think about post docs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24 of 8888</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C100C4">
      <w:pPr>
        <w:pStyle w:val="Heading2"/>
        <w:numPr>
          <w:ilvl w:val="0"/>
          <w:numId w:val="0"/>
        </w:numPr>
        <w:rPr>
          <w:rFonts w:eastAsia="Times New Roman"/>
          <w:color w:val="auto"/>
          <w:sz w:val="32"/>
        </w:rPr>
      </w:pPr>
    </w:p>
    <w:p w:rsidR="00C100C4" w:rsidRDefault="00C100C4">
      <w:pPr>
        <w:rPr>
          <w:rFonts w:asciiTheme="majorHAnsi" w:eastAsia="Times New Roman" w:hAnsiTheme="majorHAnsi" w:cs="Courier New"/>
          <w:sz w:val="24"/>
          <w:szCs w:val="20"/>
        </w:rPr>
      </w:pPr>
      <w:r>
        <w:rPr>
          <w:rFonts w:asciiTheme="majorHAnsi" w:eastAsia="Times New Roman" w:hAnsiTheme="majorHAnsi" w:cs="Courier New"/>
          <w:sz w:val="24"/>
          <w:szCs w:val="20"/>
        </w:rPr>
        <w:br w:type="page"/>
      </w:r>
    </w:p>
    <w:p w:rsidR="00C311C0" w:rsidRPr="004E453F" w:rsidRDefault="008B0B57" w:rsidP="00DF0725">
      <w:pPr>
        <w:pStyle w:val="Heading1"/>
        <w:rPr>
          <w:sz w:val="40"/>
        </w:rPr>
      </w:pPr>
      <w:bookmarkStart w:id="86" w:name="_Toc480796031"/>
      <w:r w:rsidRPr="004E453F">
        <w:rPr>
          <w:sz w:val="40"/>
        </w:rPr>
        <w:lastRenderedPageBreak/>
        <w:t>Classes</w:t>
      </w:r>
      <w:bookmarkEnd w:id="86"/>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Industrial Organization + ECON Metrics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Real Analysis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Topography</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u w:val="single"/>
        </w:rPr>
        <w:t>Econometrics</w:t>
      </w:r>
      <w:r w:rsidRPr="004E453F">
        <w:rPr>
          <w:rFonts w:asciiTheme="majorHAnsi" w:eastAsia="Times New Roman" w:hAnsiTheme="majorHAnsi" w:cs="Courier New"/>
          <w:sz w:val="24"/>
          <w:szCs w:val="20"/>
        </w:rPr>
        <w:t xml:space="preserve"> III</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Behavioral</w:t>
      </w:r>
    </w:p>
    <w:p w:rsidR="00C100C4"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Labor</w:t>
      </w:r>
    </w:p>
    <w:p w:rsidR="00C100C4" w:rsidRDefault="00C100C4" w:rsidP="00C100C4">
      <w:pPr>
        <w:rPr>
          <w:rFonts w:eastAsia="Times New Roman"/>
        </w:rPr>
      </w:pPr>
      <w:r>
        <w:rPr>
          <w:rFonts w:eastAsia="Times New Roman"/>
        </w:rPr>
        <w:br w:type="page"/>
      </w:r>
    </w:p>
    <w:p w:rsidR="00C311C0" w:rsidRPr="004E453F" w:rsidRDefault="00953114" w:rsidP="00DF0725">
      <w:pPr>
        <w:pStyle w:val="Heading1"/>
        <w:rPr>
          <w:sz w:val="40"/>
        </w:rPr>
      </w:pPr>
      <w:r w:rsidRPr="004E453F">
        <w:rPr>
          <w:sz w:val="40"/>
        </w:rPr>
        <w:lastRenderedPageBreak/>
        <w:t xml:space="preserve"> </w:t>
      </w:r>
      <w:bookmarkStart w:id="87" w:name="_Toc480796032"/>
      <w:r w:rsidR="008B0B57" w:rsidRPr="004E453F">
        <w:rPr>
          <w:sz w:val="40"/>
        </w:rPr>
        <w:t>Research Assistance</w:t>
      </w:r>
      <w:bookmarkEnd w:id="87"/>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u w:val="single"/>
        </w:rPr>
        <w:t>BCBS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Peremptory Challenges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Minneapolis Foundation</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Minimum Wage</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New Jersey Transit</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Population Center</w:t>
      </w:r>
    </w:p>
    <w:p w:rsidR="00C100C4" w:rsidRDefault="00C100C4">
      <w:pPr>
        <w:rPr>
          <w:rFonts w:asciiTheme="majorHAnsi" w:eastAsia="Times New Roman" w:hAnsiTheme="majorHAnsi" w:cs="Courier New"/>
          <w:sz w:val="24"/>
          <w:szCs w:val="20"/>
        </w:rPr>
      </w:pPr>
      <w:r>
        <w:rPr>
          <w:rFonts w:asciiTheme="majorHAnsi" w:eastAsia="Times New Roman" w:hAnsiTheme="majorHAnsi" w:cs="Courier New"/>
          <w:sz w:val="24"/>
          <w:szCs w:val="20"/>
        </w:rPr>
        <w:br w:type="page"/>
      </w:r>
    </w:p>
    <w:p w:rsidR="00C311C0" w:rsidRPr="004E453F" w:rsidRDefault="00953114" w:rsidP="00DF0725">
      <w:pPr>
        <w:pStyle w:val="Heading1"/>
        <w:rPr>
          <w:sz w:val="40"/>
        </w:rPr>
      </w:pPr>
      <w:r w:rsidRPr="004E453F">
        <w:rPr>
          <w:sz w:val="40"/>
        </w:rPr>
        <w:lastRenderedPageBreak/>
        <w:t xml:space="preserve"> </w:t>
      </w:r>
      <w:bookmarkStart w:id="88" w:name="_Toc480796033"/>
      <w:r w:rsidR="008B0B57" w:rsidRPr="004E453F">
        <w:rPr>
          <w:sz w:val="40"/>
        </w:rPr>
        <w:t>Non Academic</w:t>
      </w:r>
      <w:bookmarkEnd w:id="88"/>
    </w:p>
    <w:p w:rsidR="00C311C0" w:rsidRPr="004E453F" w:rsidRDefault="00953114" w:rsidP="00953114">
      <w:pPr>
        <w:pStyle w:val="Heading2"/>
        <w:rPr>
          <w:rFonts w:eastAsia="Times New Roman"/>
          <w:color w:val="auto"/>
          <w:sz w:val="32"/>
        </w:rPr>
      </w:pPr>
      <w:r w:rsidRPr="004E453F">
        <w:rPr>
          <w:rFonts w:eastAsia="Times New Roman"/>
          <w:sz w:val="32"/>
        </w:rPr>
        <w:t xml:space="preserve"> </w:t>
      </w:r>
      <w:bookmarkStart w:id="89" w:name="_Toc480796034"/>
      <w:r w:rsidR="008B0B57" w:rsidRPr="004E453F">
        <w:rPr>
          <w:rFonts w:eastAsia="Times New Roman"/>
          <w:sz w:val="32"/>
        </w:rPr>
        <w:t>Alumni Network</w:t>
      </w:r>
      <w:bookmarkEnd w:id="89"/>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Who is in my alumni network?</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much do alumni help?</w:t>
      </w:r>
    </w:p>
    <w:p w:rsidR="00C311C0" w:rsidRPr="004E453F" w:rsidRDefault="008B0B57" w:rsidP="00953114">
      <w:pPr>
        <w:pStyle w:val="Heading2"/>
        <w:rPr>
          <w:rFonts w:eastAsia="Times New Roman"/>
          <w:color w:val="auto"/>
          <w:sz w:val="32"/>
        </w:rPr>
      </w:pPr>
      <w:r w:rsidRPr="004E453F">
        <w:rPr>
          <w:rFonts w:eastAsia="Times New Roman"/>
          <w:sz w:val="32"/>
        </w:rPr>
        <w:t xml:space="preserve"> </w:t>
      </w:r>
      <w:bookmarkStart w:id="90" w:name="_Toc480796035"/>
      <w:r w:rsidR="00C311C0" w:rsidRPr="004E453F">
        <w:rPr>
          <w:rFonts w:eastAsia="Times New Roman"/>
          <w:color w:val="auto"/>
          <w:sz w:val="32"/>
        </w:rPr>
        <w:t>Stude</w:t>
      </w:r>
      <w:r w:rsidRPr="004E453F">
        <w:rPr>
          <w:rFonts w:eastAsia="Times New Roman"/>
          <w:sz w:val="32"/>
        </w:rPr>
        <w:t>nt Leadership</w:t>
      </w:r>
      <w:bookmarkEnd w:id="90"/>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Does getting involved in student leadership increase my exposure to </w:t>
      </w:r>
      <w:r w:rsidRPr="004E453F">
        <w:rPr>
          <w:rFonts w:asciiTheme="majorHAnsi" w:eastAsia="Times New Roman" w:hAnsiTheme="majorHAnsi" w:cs="Courier New"/>
          <w:sz w:val="24"/>
          <w:szCs w:val="20"/>
          <w:u w:val="single"/>
        </w:rPr>
        <w:t>UMN</w:t>
      </w:r>
      <w:r w:rsidRPr="004E453F">
        <w:rPr>
          <w:rFonts w:asciiTheme="majorHAnsi" w:eastAsia="Times New Roman" w:hAnsiTheme="majorHAnsi" w:cs="Courier New"/>
          <w:sz w:val="24"/>
          <w:szCs w:val="20"/>
        </w:rPr>
        <w:t>?</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Does the student leadership network develop my skills to work within universities?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large is my opportunity cost?</w:t>
      </w:r>
    </w:p>
    <w:p w:rsidR="00C100C4" w:rsidRDefault="00C100C4">
      <w:pPr>
        <w:rPr>
          <w:rFonts w:asciiTheme="majorHAnsi" w:eastAsia="Times New Roman" w:hAnsiTheme="majorHAnsi" w:cs="Courier New"/>
          <w:sz w:val="24"/>
          <w:szCs w:val="20"/>
        </w:rPr>
      </w:pPr>
      <w:r>
        <w:rPr>
          <w:rFonts w:asciiTheme="majorHAnsi" w:eastAsia="Times New Roman" w:hAnsiTheme="majorHAnsi" w:cs="Courier New"/>
          <w:sz w:val="24"/>
          <w:szCs w:val="20"/>
        </w:rPr>
        <w:br w:type="page"/>
      </w:r>
    </w:p>
    <w:p w:rsidR="00C311C0" w:rsidRPr="004E453F" w:rsidRDefault="008B0B57" w:rsidP="00DF0725">
      <w:pPr>
        <w:pStyle w:val="Heading1"/>
        <w:rPr>
          <w:sz w:val="40"/>
        </w:rPr>
      </w:pPr>
      <w:r w:rsidRPr="004E453F">
        <w:rPr>
          <w:sz w:val="40"/>
        </w:rPr>
        <w:lastRenderedPageBreak/>
        <w:t xml:space="preserve"> </w:t>
      </w:r>
      <w:bookmarkStart w:id="91" w:name="_Toc480796036"/>
      <w:r w:rsidRPr="004E453F">
        <w:rPr>
          <w:sz w:val="40"/>
        </w:rPr>
        <w:t>Other</w:t>
      </w:r>
      <w:bookmarkEnd w:id="91"/>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to visualize data</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to store data</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to use Excel</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to use Access</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to use R</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How to use </w:t>
      </w:r>
      <w:r w:rsidRPr="004E453F">
        <w:rPr>
          <w:rFonts w:asciiTheme="majorHAnsi" w:eastAsia="Times New Roman" w:hAnsiTheme="majorHAnsi" w:cs="Courier New"/>
          <w:sz w:val="24"/>
          <w:szCs w:val="20"/>
          <w:u w:val="single"/>
        </w:rPr>
        <w:t>STATA</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How to use </w:t>
      </w:r>
      <w:r w:rsidRPr="004E453F">
        <w:rPr>
          <w:rFonts w:asciiTheme="majorHAnsi" w:eastAsia="Times New Roman" w:hAnsiTheme="majorHAnsi" w:cs="Courier New"/>
          <w:sz w:val="24"/>
          <w:szCs w:val="20"/>
          <w:u w:val="single"/>
        </w:rPr>
        <w:t>MatLab</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How to discuss policy problems</w:t>
      </w:r>
    </w:p>
    <w:p w:rsidR="00C100C4" w:rsidRDefault="00C100C4">
      <w:pPr>
        <w:rPr>
          <w:rFonts w:asciiTheme="majorHAnsi" w:eastAsia="Times New Roman" w:hAnsiTheme="majorHAnsi" w:cs="Courier New"/>
          <w:sz w:val="24"/>
          <w:szCs w:val="20"/>
        </w:rPr>
      </w:pPr>
      <w:r>
        <w:rPr>
          <w:rFonts w:asciiTheme="majorHAnsi" w:eastAsia="Times New Roman" w:hAnsiTheme="majorHAnsi" w:cs="Courier New"/>
          <w:sz w:val="24"/>
          <w:szCs w:val="20"/>
        </w:rPr>
        <w:br w:type="page"/>
      </w:r>
    </w:p>
    <w:p w:rsidR="00C311C0" w:rsidRPr="004E453F" w:rsidRDefault="008B0B57" w:rsidP="00DF0725">
      <w:pPr>
        <w:pStyle w:val="Heading1"/>
        <w:rPr>
          <w:sz w:val="40"/>
        </w:rPr>
      </w:pPr>
      <w:r w:rsidRPr="004E453F">
        <w:rPr>
          <w:sz w:val="40"/>
        </w:rPr>
        <w:lastRenderedPageBreak/>
        <w:t xml:space="preserve"> </w:t>
      </w:r>
      <w:bookmarkStart w:id="92" w:name="_Toc480796037"/>
      <w:r w:rsidR="00C311C0" w:rsidRPr="004E453F">
        <w:rPr>
          <w:sz w:val="40"/>
        </w:rPr>
        <w:t>Advisors</w:t>
      </w:r>
      <w:bookmarkEnd w:id="92"/>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criteria here</w:t>
      </w:r>
    </w:p>
    <w:p w:rsidR="00A73DBC" w:rsidRPr="00A73DBC" w:rsidRDefault="00A73DBC" w:rsidP="00953114">
      <w:pPr>
        <w:pStyle w:val="Heading2"/>
        <w:rPr>
          <w:rFonts w:eastAsia="Times New Roman"/>
          <w:color w:val="auto"/>
          <w:sz w:val="32"/>
        </w:rPr>
      </w:pPr>
      <w:r>
        <w:rPr>
          <w:rFonts w:eastAsia="Times New Roman"/>
          <w:sz w:val="32"/>
        </w:rPr>
        <w:t xml:space="preserve"> </w:t>
      </w:r>
      <w:bookmarkStart w:id="93" w:name="_Toc480796038"/>
      <w:r>
        <w:rPr>
          <w:rFonts w:eastAsia="Times New Roman"/>
          <w:sz w:val="32"/>
        </w:rPr>
        <w:t>Ben-Ner</w:t>
      </w:r>
      <w:bookmarkEnd w:id="93"/>
      <w:r w:rsidR="00953114" w:rsidRPr="004E453F">
        <w:rPr>
          <w:rFonts w:eastAsia="Times New Roman"/>
          <w:sz w:val="32"/>
        </w:rPr>
        <w:t xml:space="preserve"> </w:t>
      </w:r>
    </w:p>
    <w:p w:rsidR="00C311C0" w:rsidRPr="004E453F" w:rsidRDefault="00A73DBC" w:rsidP="00953114">
      <w:pPr>
        <w:pStyle w:val="Heading2"/>
        <w:rPr>
          <w:rFonts w:eastAsia="Times New Roman"/>
          <w:color w:val="auto"/>
          <w:sz w:val="32"/>
        </w:rPr>
      </w:pPr>
      <w:r>
        <w:rPr>
          <w:rFonts w:eastAsia="Times New Roman"/>
          <w:sz w:val="32"/>
        </w:rPr>
        <w:t xml:space="preserve"> </w:t>
      </w:r>
      <w:bookmarkStart w:id="94" w:name="_Toc480796039"/>
      <w:r w:rsidR="008B0B57" w:rsidRPr="004E453F">
        <w:rPr>
          <w:rFonts w:eastAsia="Times New Roman"/>
          <w:sz w:val="32"/>
        </w:rPr>
        <w:t>Cakir</w:t>
      </w:r>
      <w:bookmarkEnd w:id="94"/>
    </w:p>
    <w:p w:rsidR="00C311C0" w:rsidRPr="004E453F" w:rsidRDefault="00953114" w:rsidP="00953114">
      <w:pPr>
        <w:pStyle w:val="Heading2"/>
        <w:rPr>
          <w:rFonts w:eastAsia="Times New Roman"/>
          <w:sz w:val="32"/>
        </w:rPr>
      </w:pPr>
      <w:r w:rsidRPr="004E453F">
        <w:rPr>
          <w:rFonts w:eastAsia="Times New Roman"/>
          <w:sz w:val="32"/>
        </w:rPr>
        <w:t xml:space="preserve"> </w:t>
      </w:r>
      <w:bookmarkStart w:id="95" w:name="_Toc480796040"/>
      <w:r w:rsidR="008B0B57" w:rsidRPr="004E453F">
        <w:rPr>
          <w:rFonts w:eastAsia="Times New Roman"/>
          <w:sz w:val="32"/>
        </w:rPr>
        <w:t>Cog</w:t>
      </w:r>
      <w:r w:rsidR="00C311C0" w:rsidRPr="004E453F">
        <w:rPr>
          <w:rFonts w:eastAsia="Times New Roman"/>
          <w:sz w:val="32"/>
        </w:rPr>
        <w:t>gins</w:t>
      </w:r>
      <w:bookmarkEnd w:id="95"/>
    </w:p>
    <w:p w:rsidR="00C311C0" w:rsidRPr="004E453F" w:rsidRDefault="00953114" w:rsidP="00953114">
      <w:pPr>
        <w:pStyle w:val="Heading2"/>
        <w:rPr>
          <w:rFonts w:eastAsia="Times New Roman"/>
          <w:color w:val="auto"/>
          <w:sz w:val="32"/>
        </w:rPr>
      </w:pPr>
      <w:r w:rsidRPr="004E453F">
        <w:rPr>
          <w:rFonts w:eastAsia="Times New Roman"/>
          <w:sz w:val="32"/>
        </w:rPr>
        <w:t xml:space="preserve"> </w:t>
      </w:r>
      <w:bookmarkStart w:id="96" w:name="_Toc480796041"/>
      <w:r w:rsidR="008B0B57" w:rsidRPr="004E453F">
        <w:rPr>
          <w:rFonts w:eastAsia="Times New Roman"/>
          <w:sz w:val="32"/>
        </w:rPr>
        <w:t>McCullough</w:t>
      </w:r>
      <w:bookmarkEnd w:id="96"/>
    </w:p>
    <w:p w:rsidR="00C311C0" w:rsidRPr="004E453F" w:rsidRDefault="00953114" w:rsidP="00953114">
      <w:pPr>
        <w:pStyle w:val="Heading2"/>
        <w:rPr>
          <w:rFonts w:eastAsia="Times New Roman"/>
          <w:color w:val="auto"/>
          <w:sz w:val="32"/>
        </w:rPr>
      </w:pPr>
      <w:r w:rsidRPr="004E453F">
        <w:rPr>
          <w:rFonts w:eastAsia="Times New Roman"/>
          <w:sz w:val="32"/>
        </w:rPr>
        <w:t xml:space="preserve"> </w:t>
      </w:r>
      <w:bookmarkStart w:id="97" w:name="_Toc480796042"/>
      <w:r w:rsidR="008B0B57" w:rsidRPr="004E453F">
        <w:rPr>
          <w:rFonts w:eastAsia="Times New Roman"/>
          <w:sz w:val="32"/>
        </w:rPr>
        <w:t>Myers</w:t>
      </w:r>
      <w:bookmarkEnd w:id="97"/>
    </w:p>
    <w:p w:rsidR="00C311C0" w:rsidRPr="004E453F" w:rsidRDefault="00953114" w:rsidP="00953114">
      <w:pPr>
        <w:pStyle w:val="Heading2"/>
        <w:rPr>
          <w:rFonts w:eastAsia="Times New Roman"/>
          <w:sz w:val="32"/>
        </w:rPr>
      </w:pPr>
      <w:r w:rsidRPr="004E453F">
        <w:rPr>
          <w:rFonts w:eastAsia="Times New Roman"/>
          <w:sz w:val="32"/>
        </w:rPr>
        <w:t xml:space="preserve"> </w:t>
      </w:r>
      <w:bookmarkStart w:id="98" w:name="_Toc480796043"/>
      <w:r w:rsidR="00C311C0" w:rsidRPr="004E453F">
        <w:rPr>
          <w:rFonts w:eastAsia="Times New Roman"/>
          <w:sz w:val="32"/>
        </w:rPr>
        <w:t>Ritter</w:t>
      </w:r>
      <w:bookmarkEnd w:id="98"/>
    </w:p>
    <w:p w:rsidR="00C311C0" w:rsidRPr="004E453F" w:rsidRDefault="00953114" w:rsidP="00953114">
      <w:pPr>
        <w:pStyle w:val="Heading2"/>
        <w:rPr>
          <w:rFonts w:eastAsia="Times New Roman"/>
          <w:sz w:val="32"/>
        </w:rPr>
      </w:pPr>
      <w:r w:rsidRPr="004E453F">
        <w:rPr>
          <w:rFonts w:eastAsia="Times New Roman"/>
          <w:sz w:val="32"/>
        </w:rPr>
        <w:t xml:space="preserve"> </w:t>
      </w:r>
      <w:bookmarkStart w:id="99" w:name="_Toc480796044"/>
      <w:r w:rsidR="00C311C0" w:rsidRPr="004E453F">
        <w:rPr>
          <w:rFonts w:eastAsia="Times New Roman"/>
          <w:sz w:val="32"/>
        </w:rPr>
        <w:t>Runge</w:t>
      </w:r>
      <w:bookmarkEnd w:id="99"/>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100C4" w:rsidRDefault="00C100C4">
      <w:pPr>
        <w:rPr>
          <w:rFonts w:asciiTheme="majorHAnsi" w:eastAsia="Times New Roman" w:hAnsiTheme="majorHAnsi" w:cs="Courier New"/>
          <w:sz w:val="24"/>
          <w:szCs w:val="20"/>
        </w:rPr>
      </w:pPr>
      <w:r>
        <w:rPr>
          <w:rFonts w:asciiTheme="majorHAnsi" w:eastAsia="Times New Roman" w:hAnsiTheme="majorHAnsi" w:cs="Courier New"/>
          <w:sz w:val="24"/>
          <w:szCs w:val="20"/>
        </w:rPr>
        <w:br w:type="page"/>
      </w:r>
    </w:p>
    <w:p w:rsidR="00C311C0" w:rsidRPr="004E453F" w:rsidRDefault="00DF0725" w:rsidP="00DF0725">
      <w:pPr>
        <w:pStyle w:val="Heading1"/>
        <w:rPr>
          <w:sz w:val="40"/>
        </w:rPr>
      </w:pPr>
      <w:r w:rsidRPr="004E453F">
        <w:rPr>
          <w:sz w:val="40"/>
        </w:rPr>
        <w:lastRenderedPageBreak/>
        <w:t xml:space="preserve"> </w:t>
      </w:r>
      <w:bookmarkStart w:id="100" w:name="_Toc480796045"/>
      <w:r w:rsidR="008B0B57" w:rsidRPr="004E453F">
        <w:rPr>
          <w:sz w:val="40"/>
        </w:rPr>
        <w:t>Requirements</w:t>
      </w:r>
      <w:bookmarkEnd w:id="100"/>
    </w:p>
    <w:p w:rsidR="00C311C0" w:rsidRPr="004E453F" w:rsidRDefault="00953114" w:rsidP="00953114">
      <w:pPr>
        <w:pStyle w:val="Heading2"/>
        <w:rPr>
          <w:rFonts w:eastAsia="Times New Roman"/>
          <w:color w:val="auto"/>
          <w:sz w:val="32"/>
        </w:rPr>
      </w:pPr>
      <w:r w:rsidRPr="004E453F">
        <w:rPr>
          <w:rFonts w:eastAsia="Times New Roman"/>
          <w:sz w:val="32"/>
        </w:rPr>
        <w:t xml:space="preserve"> </w:t>
      </w:r>
      <w:bookmarkStart w:id="101" w:name="_Toc480796046"/>
      <w:r w:rsidR="008B0B57" w:rsidRPr="004E453F">
        <w:rPr>
          <w:rFonts w:eastAsia="Times New Roman"/>
          <w:sz w:val="32"/>
        </w:rPr>
        <w:t>The coursework phase</w:t>
      </w:r>
      <w:bookmarkEnd w:id="101"/>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The coursework that makes up your </w:t>
      </w:r>
      <w:r w:rsidRPr="004E453F">
        <w:rPr>
          <w:rFonts w:asciiTheme="majorHAnsi" w:eastAsia="Times New Roman" w:hAnsiTheme="majorHAnsi" w:cs="Courier New"/>
          <w:sz w:val="24"/>
          <w:szCs w:val="20"/>
          <w:u w:val="single"/>
        </w:rPr>
        <w:t>Ph</w:t>
      </w:r>
      <w:r w:rsidRPr="004E453F">
        <w:rPr>
          <w:rFonts w:asciiTheme="majorHAnsi" w:eastAsia="Times New Roman" w:hAnsiTheme="majorHAnsi" w:cs="Courier New"/>
          <w:sz w:val="24"/>
          <w:szCs w:val="20"/>
        </w:rPr>
        <w:t>.D. program includes a set of required courses, additional</w:t>
      </w:r>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courses in Applied Economics, required seminar classes, and thesis credits.</w:t>
      </w:r>
    </w:p>
    <w:p w:rsidR="00C311C0" w:rsidRPr="004E453F" w:rsidRDefault="00953114" w:rsidP="00953114">
      <w:pPr>
        <w:pStyle w:val="Heading2"/>
        <w:rPr>
          <w:rFonts w:eastAsia="Times New Roman"/>
          <w:color w:val="auto"/>
          <w:sz w:val="32"/>
        </w:rPr>
      </w:pPr>
      <w:r w:rsidRPr="004E453F">
        <w:rPr>
          <w:rFonts w:eastAsia="Times New Roman"/>
          <w:color w:val="auto"/>
          <w:sz w:val="32"/>
        </w:rPr>
        <w:t xml:space="preserve"> </w:t>
      </w:r>
      <w:bookmarkStart w:id="102" w:name="_Toc480796047"/>
      <w:r w:rsidR="001A72F8" w:rsidRPr="004E453F">
        <w:rPr>
          <w:rFonts w:eastAsia="Times New Roman"/>
          <w:color w:val="auto"/>
          <w:sz w:val="32"/>
        </w:rPr>
        <w:t>General Requirements</w:t>
      </w:r>
      <w:bookmarkEnd w:id="102"/>
    </w:p>
    <w:p w:rsidR="00C311C0" w:rsidRPr="004E453F" w:rsidRDefault="00C311C0" w:rsidP="00E3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C311C0" w:rsidRPr="004E453F" w:rsidRDefault="00C311C0" w:rsidP="00E318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There are 24 credits of required coursework in </w:t>
      </w:r>
      <w:r w:rsidRPr="004E453F">
        <w:rPr>
          <w:rFonts w:asciiTheme="majorHAnsi" w:eastAsia="Times New Roman" w:hAnsiTheme="majorHAnsi" w:cs="Courier New"/>
          <w:sz w:val="24"/>
          <w:szCs w:val="20"/>
          <w:u w:val="single"/>
        </w:rPr>
        <w:t>microeconomic</w:t>
      </w:r>
      <w:r w:rsidRPr="004E453F">
        <w:rPr>
          <w:rFonts w:asciiTheme="majorHAnsi" w:eastAsia="Times New Roman" w:hAnsiTheme="majorHAnsi" w:cs="Courier New"/>
          <w:sz w:val="24"/>
          <w:szCs w:val="20"/>
        </w:rPr>
        <w:t xml:space="preserve"> theory, </w:t>
      </w:r>
      <w:r w:rsidRPr="004E453F">
        <w:rPr>
          <w:rFonts w:asciiTheme="majorHAnsi" w:eastAsia="Times New Roman" w:hAnsiTheme="majorHAnsi" w:cs="Courier New"/>
          <w:sz w:val="24"/>
          <w:szCs w:val="20"/>
          <w:u w:val="single"/>
        </w:rPr>
        <w:t>econometrics</w:t>
      </w:r>
      <w:r w:rsidRPr="004E453F">
        <w:rPr>
          <w:rFonts w:asciiTheme="majorHAnsi" w:eastAsia="Times New Roman" w:hAnsiTheme="majorHAnsi" w:cs="Courier New"/>
          <w:sz w:val="24"/>
          <w:szCs w:val="20"/>
        </w:rPr>
        <w:t xml:space="preserve">,macroeconomic theory, and seminars. Generally, these are completed in three semester(except </w:t>
      </w:r>
      <w:r w:rsidRPr="004E453F">
        <w:rPr>
          <w:rFonts w:asciiTheme="majorHAnsi" w:eastAsia="Times New Roman" w:hAnsiTheme="majorHAnsi" w:cs="Courier New"/>
          <w:sz w:val="24"/>
          <w:szCs w:val="20"/>
          <w:u w:val="single"/>
        </w:rPr>
        <w:t>ApEc</w:t>
      </w:r>
      <w:r w:rsidRPr="004E453F">
        <w:rPr>
          <w:rFonts w:asciiTheme="majorHAnsi" w:eastAsia="Times New Roman" w:hAnsiTheme="majorHAnsi" w:cs="Courier New"/>
          <w:sz w:val="24"/>
          <w:szCs w:val="20"/>
        </w:rPr>
        <w:t xml:space="preserve"> 8904).</w:t>
      </w:r>
    </w:p>
    <w:p w:rsidR="00E318DD" w:rsidRPr="004E453F" w:rsidRDefault="00C311C0" w:rsidP="00E318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 You must complete at least 18 additional credits comprising a minimum of six courses in</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 xml:space="preserve">Applied Economics at the </w:t>
      </w:r>
      <w:r w:rsidRPr="004E453F">
        <w:rPr>
          <w:rFonts w:asciiTheme="majorHAnsi" w:eastAsia="Times New Roman" w:hAnsiTheme="majorHAnsi" w:cs="Courier New"/>
          <w:sz w:val="24"/>
          <w:szCs w:val="20"/>
          <w:u w:val="single"/>
        </w:rPr>
        <w:t>8xxx</w:t>
      </w:r>
      <w:r w:rsidRPr="004E453F">
        <w:rPr>
          <w:rFonts w:asciiTheme="majorHAnsi" w:eastAsia="Times New Roman" w:hAnsiTheme="majorHAnsi" w:cs="Courier New"/>
          <w:sz w:val="24"/>
          <w:szCs w:val="20"/>
        </w:rPr>
        <w:t>-level. These will be the courses you use to develop a</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specialization within applied economics. These may include certain courses offered by the</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Humphrey School, Department of Work and Organizations, or Department of Health Policy</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 xml:space="preserve">and Management (see </w:t>
      </w:r>
      <w:r w:rsidRPr="004E453F">
        <w:rPr>
          <w:rFonts w:asciiTheme="majorHAnsi" w:eastAsia="Times New Roman" w:hAnsiTheme="majorHAnsi" w:cs="Courier New"/>
          <w:sz w:val="24"/>
          <w:szCs w:val="20"/>
          <w:u w:val="single"/>
        </w:rPr>
        <w:t>“Field</w:t>
      </w:r>
      <w:r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u w:val="single"/>
        </w:rPr>
        <w:t>Courses”</w:t>
      </w:r>
      <w:r w:rsidRPr="004E453F">
        <w:rPr>
          <w:rFonts w:asciiTheme="majorHAnsi" w:eastAsia="Times New Roman" w:hAnsiTheme="majorHAnsi" w:cs="Courier New"/>
          <w:sz w:val="24"/>
          <w:szCs w:val="20"/>
        </w:rPr>
        <w:t xml:space="preserve"> below).</w:t>
      </w:r>
    </w:p>
    <w:p w:rsidR="00C311C0" w:rsidRPr="004E453F" w:rsidRDefault="00C311C0"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Demography [3]</w:t>
      </w:r>
    </w:p>
    <w:p w:rsidR="00C311C0" w:rsidRPr="004E453F" w:rsidRDefault="00C311C0"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Discrimination [3]</w:t>
      </w:r>
    </w:p>
    <w:p w:rsidR="00C311C0" w:rsidRPr="004E453F" w:rsidRDefault="00C311C0"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Welfare Economics [3]</w:t>
      </w:r>
    </w:p>
    <w:p w:rsidR="00C311C0" w:rsidRPr="004E453F" w:rsidRDefault="00C311C0"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Policy Analysis [4]</w:t>
      </w:r>
    </w:p>
    <w:p w:rsidR="00C311C0" w:rsidRPr="004E453F" w:rsidRDefault="00C311C0"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Information and Behavioral [2]</w:t>
      </w:r>
    </w:p>
    <w:p w:rsidR="00E318DD" w:rsidRPr="004E453F" w:rsidRDefault="00C311C0"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Public Finance [3]</w:t>
      </w:r>
    </w:p>
    <w:p w:rsidR="00E318DD" w:rsidRPr="004E453F" w:rsidRDefault="00C311C0"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[18/18]</w:t>
      </w:r>
    </w:p>
    <w:p w:rsidR="00E318DD" w:rsidRPr="004E453F" w:rsidRDefault="00C311C0" w:rsidP="00E318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Your </w:t>
      </w:r>
      <w:r w:rsidRPr="004E453F">
        <w:rPr>
          <w:rFonts w:asciiTheme="majorHAnsi" w:eastAsia="Times New Roman" w:hAnsiTheme="majorHAnsi" w:cs="Courier New"/>
          <w:sz w:val="24"/>
          <w:szCs w:val="20"/>
          <w:u w:val="single"/>
        </w:rPr>
        <w:t>advisor</w:t>
      </w:r>
      <w:r w:rsidRPr="004E453F">
        <w:rPr>
          <w:rFonts w:asciiTheme="majorHAnsi" w:eastAsia="Times New Roman" w:hAnsiTheme="majorHAnsi" w:cs="Courier New"/>
          <w:sz w:val="24"/>
          <w:szCs w:val="20"/>
        </w:rPr>
        <w:t xml:space="preserve"> will help you design a program of coursework that will help you meet your</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professional goals and support your dissertation process.</w:t>
      </w:r>
    </w:p>
    <w:p w:rsidR="00E318DD" w:rsidRPr="004E453F" w:rsidRDefault="00C311C0" w:rsidP="00E318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It may be possible to transfer credits for equivalent coursework from another graduate</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 xml:space="preserve">program (see </w:t>
      </w:r>
      <w:r w:rsidRPr="004E453F">
        <w:rPr>
          <w:rFonts w:asciiTheme="majorHAnsi" w:eastAsia="Times New Roman" w:hAnsiTheme="majorHAnsi" w:cs="Courier New"/>
          <w:sz w:val="24"/>
          <w:szCs w:val="20"/>
          <w:u w:val="single"/>
        </w:rPr>
        <w:t>“Transfer</w:t>
      </w:r>
      <w:r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u w:val="single"/>
        </w:rPr>
        <w:t>Credits”</w:t>
      </w:r>
      <w:r w:rsidRPr="004E453F">
        <w:rPr>
          <w:rFonts w:asciiTheme="majorHAnsi" w:eastAsia="Times New Roman" w:hAnsiTheme="majorHAnsi" w:cs="Courier New"/>
          <w:sz w:val="24"/>
          <w:szCs w:val="20"/>
        </w:rPr>
        <w:t xml:space="preserve"> below).</w:t>
      </w:r>
    </w:p>
    <w:p w:rsidR="00E318DD" w:rsidRPr="004E453F" w:rsidRDefault="00C311C0" w:rsidP="00E318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 xml:space="preserve">By the end of your second year, select a major </w:t>
      </w:r>
      <w:r w:rsidRPr="004E453F">
        <w:rPr>
          <w:rFonts w:asciiTheme="majorHAnsi" w:eastAsia="Times New Roman" w:hAnsiTheme="majorHAnsi" w:cs="Courier New"/>
          <w:sz w:val="24"/>
          <w:szCs w:val="20"/>
          <w:u w:val="single"/>
        </w:rPr>
        <w:t>advisor</w:t>
      </w:r>
      <w:r w:rsidRPr="004E453F">
        <w:rPr>
          <w:rFonts w:asciiTheme="majorHAnsi" w:eastAsia="Times New Roman" w:hAnsiTheme="majorHAnsi" w:cs="Courier New"/>
          <w:sz w:val="24"/>
          <w:szCs w:val="20"/>
        </w:rPr>
        <w:t xml:space="preserve"> and contact the Graduate ProgramCoordinator to have the change submitted to the Graduate School. See page 5, above.</w:t>
      </w:r>
    </w:p>
    <w:p w:rsidR="00E318DD" w:rsidRPr="004E453F" w:rsidRDefault="00C311C0" w:rsidP="00E318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lastRenderedPageBreak/>
        <w:t>When you have completed your coursework, complete your Graduate Degree Plan form:</w:t>
      </w:r>
    </w:p>
    <w:p w:rsidR="00E318DD" w:rsidRPr="004E453F" w:rsidRDefault="009168C1"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hyperlink r:id="rId23" w:history="1">
        <w:r w:rsidR="00E318DD" w:rsidRPr="004E453F">
          <w:rPr>
            <w:rStyle w:val="Hyperlink"/>
            <w:rFonts w:asciiTheme="majorHAnsi" w:eastAsia="Times New Roman" w:hAnsiTheme="majorHAnsi" w:cs="Courier New"/>
            <w:sz w:val="24"/>
            <w:szCs w:val="20"/>
          </w:rPr>
          <w:t>http://policy.umn.edu/forms/otr/otr198.pdf</w:t>
        </w:r>
      </w:hyperlink>
    </w:p>
    <w:p w:rsidR="00E318DD" w:rsidRPr="004E453F" w:rsidRDefault="00C311C0" w:rsidP="00E318D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Plan to complete your coursework in four or five semesters, six at the most. Your</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Graduate Degree Plan identifies the courses you have taken or need to take to fulfill the</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 xml:space="preserve">coursework requirements for the </w:t>
      </w:r>
      <w:r w:rsidRPr="004E453F">
        <w:rPr>
          <w:rFonts w:asciiTheme="majorHAnsi" w:eastAsia="Times New Roman" w:hAnsiTheme="majorHAnsi" w:cs="Courier New"/>
          <w:sz w:val="24"/>
          <w:szCs w:val="20"/>
          <w:u w:val="single"/>
        </w:rPr>
        <w:t>Ph</w:t>
      </w:r>
      <w:r w:rsidRPr="004E453F">
        <w:rPr>
          <w:rFonts w:asciiTheme="majorHAnsi" w:eastAsia="Times New Roman" w:hAnsiTheme="majorHAnsi" w:cs="Courier New"/>
          <w:sz w:val="24"/>
          <w:szCs w:val="20"/>
        </w:rPr>
        <w:t xml:space="preserve">.D. It must be approved by your major </w:t>
      </w:r>
      <w:r w:rsidRPr="004E453F">
        <w:rPr>
          <w:rFonts w:asciiTheme="majorHAnsi" w:eastAsia="Times New Roman" w:hAnsiTheme="majorHAnsi" w:cs="Courier New"/>
          <w:sz w:val="24"/>
          <w:szCs w:val="20"/>
          <w:u w:val="single"/>
        </w:rPr>
        <w:t>advisor</w:t>
      </w:r>
      <w:r w:rsidRPr="004E453F">
        <w:rPr>
          <w:rFonts w:asciiTheme="majorHAnsi" w:eastAsia="Times New Roman" w:hAnsiTheme="majorHAnsi" w:cs="Courier New"/>
          <w:sz w:val="24"/>
          <w:szCs w:val="20"/>
        </w:rPr>
        <w:t>, the</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u w:val="single"/>
        </w:rPr>
        <w:t>DGS</w:t>
      </w:r>
      <w:r w:rsidRPr="004E453F">
        <w:rPr>
          <w:rFonts w:asciiTheme="majorHAnsi" w:eastAsia="Times New Roman" w:hAnsiTheme="majorHAnsi" w:cs="Courier New"/>
          <w:sz w:val="24"/>
          <w:szCs w:val="20"/>
        </w:rPr>
        <w:t xml:space="preserve"> and the College/Graduate School. Be sure to consult this Handbook to ensure that</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you have met all the coursework requirements.</w:t>
      </w:r>
    </w:p>
    <w:p w:rsidR="00E318DD" w:rsidRPr="004E453F" w:rsidRDefault="00C311C0" w:rsidP="00E318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You are required to register for 24 thesis credits (</w:t>
      </w:r>
      <w:r w:rsidRPr="004E453F">
        <w:rPr>
          <w:rFonts w:asciiTheme="majorHAnsi" w:eastAsia="Times New Roman" w:hAnsiTheme="majorHAnsi" w:cs="Courier New"/>
          <w:sz w:val="24"/>
          <w:szCs w:val="20"/>
          <w:u w:val="single"/>
        </w:rPr>
        <w:t>ApEc</w:t>
      </w:r>
      <w:r w:rsidRPr="004E453F">
        <w:rPr>
          <w:rFonts w:asciiTheme="majorHAnsi" w:eastAsia="Times New Roman" w:hAnsiTheme="majorHAnsi" w:cs="Courier New"/>
          <w:sz w:val="24"/>
          <w:szCs w:val="20"/>
        </w:rPr>
        <w:t xml:space="preserve"> 8888).</w:t>
      </w:r>
    </w:p>
    <w:p w:rsidR="00E4548E" w:rsidRDefault="00C311C0" w:rsidP="00E318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4E453F">
        <w:rPr>
          <w:rFonts w:asciiTheme="majorHAnsi" w:eastAsia="Times New Roman" w:hAnsiTheme="majorHAnsi" w:cs="Courier New"/>
          <w:sz w:val="24"/>
          <w:szCs w:val="20"/>
        </w:rPr>
        <w:t>Students who have filed a doctoral degree plan must maintain a 3.0 GPA for courses</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included on the graduate degree plan. Students who have not yet filed a degree plan must</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maintain an overall GPA of 3.0. Students who fall below the program's minimum GPA</w:t>
      </w:r>
      <w:r w:rsidR="00E318DD" w:rsidRPr="004E453F">
        <w:rPr>
          <w:rFonts w:asciiTheme="majorHAnsi" w:eastAsia="Times New Roman" w:hAnsiTheme="majorHAnsi" w:cs="Courier New"/>
          <w:sz w:val="24"/>
          <w:szCs w:val="20"/>
        </w:rPr>
        <w:t xml:space="preserve"> </w:t>
      </w:r>
      <w:r w:rsidRPr="004E453F">
        <w:rPr>
          <w:rFonts w:asciiTheme="majorHAnsi" w:eastAsia="Times New Roman" w:hAnsiTheme="majorHAnsi" w:cs="Courier New"/>
          <w:sz w:val="24"/>
          <w:szCs w:val="20"/>
        </w:rPr>
        <w:t xml:space="preserve">requirement may be terminated from the program. </w:t>
      </w:r>
    </w:p>
    <w:p w:rsidR="00882A6B"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Pr="00882A6B" w:rsidRDefault="00882A6B" w:rsidP="00882A6B">
      <w:pPr>
        <w:pStyle w:val="Heading1"/>
      </w:pPr>
      <w:r>
        <w:t xml:space="preserve"> </w:t>
      </w:r>
      <w:bookmarkStart w:id="103" w:name="_Toc480796048"/>
      <w:r w:rsidRPr="00882A6B">
        <w:t>People</w:t>
      </w:r>
      <w:bookmarkEnd w:id="103"/>
    </w:p>
    <w:p w:rsidR="00882A6B"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5939FF" w:rsidRDefault="005939FF" w:rsidP="00593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Text here</w:t>
      </w:r>
    </w:p>
    <w:p w:rsidR="005939FF" w:rsidRDefault="005939FF" w:rsidP="005939FF">
      <w:pPr>
        <w:pStyle w:val="Heading2"/>
        <w:rPr>
          <w:rFonts w:eastAsia="Times New Roman" w:cs="Courier New"/>
          <w:sz w:val="24"/>
          <w:szCs w:val="20"/>
        </w:rPr>
      </w:pPr>
      <w:bookmarkStart w:id="104" w:name="_Toc480796049"/>
      <w:r>
        <w:rPr>
          <w:rFonts w:eastAsia="Times New Roman" w:cs="Courier New"/>
          <w:sz w:val="24"/>
          <w:szCs w:val="20"/>
        </w:rPr>
        <w:t>Avner Ben-Ner</w:t>
      </w:r>
      <w:bookmarkEnd w:id="104"/>
    </w:p>
    <w:p w:rsidR="005939FF" w:rsidRDefault="005939FF" w:rsidP="005939FF">
      <w:r>
        <w:t>Text here</w:t>
      </w:r>
    </w:p>
    <w:p w:rsidR="005939FF" w:rsidRDefault="005939FF" w:rsidP="005939FF">
      <w:r>
        <w:t>Behavioral Economics</w:t>
      </w:r>
    </w:p>
    <w:p w:rsidR="005939FF" w:rsidRDefault="005939FF" w:rsidP="005939FF">
      <w:r>
        <w:t>HRIR</w:t>
      </w:r>
    </w:p>
    <w:p w:rsidR="001F4BB9" w:rsidRDefault="001F4BB9" w:rsidP="005939FF">
      <w:r>
        <w:t xml:space="preserve">Connections to global institutes on behavioral economics, managerial behavior, and behavior of organizations. </w:t>
      </w:r>
    </w:p>
    <w:p w:rsidR="001F4BB9" w:rsidRDefault="001F4BB9" w:rsidP="005939FF">
      <w:r>
        <w:t>Institution: University of Minnesota</w:t>
      </w:r>
    </w:p>
    <w:p w:rsidR="005939FF" w:rsidRDefault="005939FF"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5939FF" w:rsidRDefault="00882A6B" w:rsidP="005939FF">
      <w:pPr>
        <w:pStyle w:val="Heading2"/>
      </w:pPr>
      <w:bookmarkStart w:id="105" w:name="_Toc480796050"/>
      <w:r>
        <w:rPr>
          <w:rFonts w:eastAsia="Times New Roman" w:cs="Courier New"/>
          <w:sz w:val="24"/>
          <w:szCs w:val="20"/>
        </w:rPr>
        <w:t>Metin Cakir</w:t>
      </w:r>
      <w:bookmarkEnd w:id="105"/>
      <w:r w:rsidR="005939FF" w:rsidRPr="005939FF">
        <w:t xml:space="preserve"> </w:t>
      </w:r>
    </w:p>
    <w:p w:rsidR="005939FF" w:rsidRDefault="005939FF" w:rsidP="005939FF">
      <w:r>
        <w:t>Text here</w:t>
      </w:r>
    </w:p>
    <w:p w:rsidR="001F4BB9" w:rsidRDefault="001F4BB9" w:rsidP="005939FF">
      <w:r>
        <w:lastRenderedPageBreak/>
        <w:t>Industrial organization</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882A6B" w:rsidRDefault="00882A6B"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Default="00882A6B" w:rsidP="005939FF">
      <w:pPr>
        <w:pStyle w:val="Heading2"/>
        <w:rPr>
          <w:rFonts w:eastAsia="Times New Roman" w:cs="Courier New"/>
          <w:sz w:val="24"/>
          <w:szCs w:val="20"/>
        </w:rPr>
      </w:pPr>
      <w:bookmarkStart w:id="106" w:name="_Toc480796051"/>
      <w:r>
        <w:rPr>
          <w:rFonts w:eastAsia="Times New Roman" w:cs="Courier New"/>
          <w:sz w:val="24"/>
          <w:szCs w:val="20"/>
        </w:rPr>
        <w:t>Jay Coggins</w:t>
      </w:r>
      <w:bookmarkEnd w:id="106"/>
    </w:p>
    <w:p w:rsidR="005939FF" w:rsidRDefault="005939FF" w:rsidP="005939FF">
      <w:r>
        <w:t>Text here</w:t>
      </w:r>
    </w:p>
    <w:p w:rsidR="005939FF"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Public goods</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Theory</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Default="00882A6B" w:rsidP="005939FF">
      <w:pPr>
        <w:pStyle w:val="Heading2"/>
        <w:rPr>
          <w:rFonts w:eastAsia="Times New Roman" w:cs="Courier New"/>
          <w:sz w:val="24"/>
          <w:szCs w:val="20"/>
        </w:rPr>
      </w:pPr>
      <w:bookmarkStart w:id="107" w:name="_Toc480796052"/>
      <w:r>
        <w:rPr>
          <w:rFonts w:eastAsia="Times New Roman" w:cs="Courier New"/>
          <w:sz w:val="24"/>
          <w:szCs w:val="20"/>
        </w:rPr>
        <w:t>Liz Davis</w:t>
      </w:r>
      <w:bookmarkEnd w:id="107"/>
    </w:p>
    <w:p w:rsidR="005939FF" w:rsidRDefault="005939FF" w:rsidP="005939FF">
      <w:r>
        <w:t>Text here</w:t>
      </w:r>
    </w:p>
    <w:p w:rsidR="005939FF"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 xml:space="preserve">Labor economics </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Default="00882A6B" w:rsidP="005939FF">
      <w:pPr>
        <w:pStyle w:val="Heading2"/>
        <w:rPr>
          <w:rFonts w:eastAsia="Times New Roman" w:cs="Courier New"/>
          <w:sz w:val="24"/>
          <w:szCs w:val="20"/>
        </w:rPr>
      </w:pPr>
      <w:bookmarkStart w:id="108" w:name="_Toc480796053"/>
      <w:r>
        <w:rPr>
          <w:rFonts w:eastAsia="Times New Roman" w:cs="Courier New"/>
          <w:sz w:val="24"/>
          <w:szCs w:val="20"/>
        </w:rPr>
        <w:t>Jason Hicks</w:t>
      </w:r>
      <w:bookmarkEnd w:id="108"/>
    </w:p>
    <w:p w:rsidR="005939FF" w:rsidRDefault="005939FF" w:rsidP="005939FF">
      <w:r>
        <w:t>Text here</w:t>
      </w:r>
    </w:p>
    <w:p w:rsidR="005939FF"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Labor</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Uber : the effectiveness of training on car crashes</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Occupational licensing and migration</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Default="00882A6B" w:rsidP="005939FF">
      <w:pPr>
        <w:pStyle w:val="Heading2"/>
        <w:rPr>
          <w:rFonts w:eastAsia="Times New Roman" w:cs="Courier New"/>
          <w:sz w:val="24"/>
          <w:szCs w:val="20"/>
        </w:rPr>
      </w:pPr>
      <w:bookmarkStart w:id="109" w:name="_Toc480796054"/>
      <w:r>
        <w:rPr>
          <w:rFonts w:eastAsia="Times New Roman" w:cs="Courier New"/>
          <w:sz w:val="24"/>
          <w:szCs w:val="20"/>
        </w:rPr>
        <w:t>Laura Kalambokidis</w:t>
      </w:r>
      <w:bookmarkEnd w:id="109"/>
    </w:p>
    <w:p w:rsidR="005939FF" w:rsidRDefault="005939FF" w:rsidP="005939FF">
      <w:r>
        <w:t>Text here</w:t>
      </w:r>
    </w:p>
    <w:p w:rsidR="005939FF"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Tax policy</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Tax enforcement</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 xml:space="preserve">Tax compliance and behavioral economics </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Non profit organization and compliance costs with maintaining status</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Default="00882A6B" w:rsidP="005939FF">
      <w:pPr>
        <w:pStyle w:val="Heading2"/>
        <w:rPr>
          <w:rFonts w:eastAsia="Times New Roman" w:cs="Courier New"/>
          <w:sz w:val="24"/>
          <w:szCs w:val="20"/>
        </w:rPr>
      </w:pPr>
      <w:bookmarkStart w:id="110" w:name="_Toc480796055"/>
      <w:r>
        <w:rPr>
          <w:rFonts w:eastAsia="Times New Roman" w:cs="Courier New"/>
          <w:sz w:val="24"/>
          <w:szCs w:val="20"/>
        </w:rPr>
        <w:t>Morris Kleiner</w:t>
      </w:r>
      <w:bookmarkEnd w:id="110"/>
    </w:p>
    <w:p w:rsidR="005939FF" w:rsidRDefault="005939FF" w:rsidP="005939FF">
      <w:r>
        <w:t>Text here</w:t>
      </w:r>
    </w:p>
    <w:p w:rsidR="005939FF"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Occupational licensing</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Unions and productivity</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Uber: training and policy interventions</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Default="00882A6B" w:rsidP="005939FF">
      <w:pPr>
        <w:pStyle w:val="Heading2"/>
        <w:rPr>
          <w:rFonts w:eastAsia="Times New Roman" w:cs="Courier New"/>
          <w:sz w:val="24"/>
          <w:szCs w:val="20"/>
        </w:rPr>
      </w:pPr>
      <w:bookmarkStart w:id="111" w:name="_Toc480796056"/>
      <w:r>
        <w:rPr>
          <w:rFonts w:eastAsia="Times New Roman" w:cs="Courier New"/>
          <w:sz w:val="24"/>
          <w:szCs w:val="20"/>
        </w:rPr>
        <w:t>Samuel Myers</w:t>
      </w:r>
      <w:bookmarkEnd w:id="111"/>
    </w:p>
    <w:p w:rsidR="005939FF" w:rsidRDefault="005939FF" w:rsidP="005939FF">
      <w:r>
        <w:t>Text here</w:t>
      </w:r>
    </w:p>
    <w:p w:rsidR="005939FF"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Discrimination in contracting</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Policy and inequality</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Unequal lending</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Historical context</w:t>
      </w:r>
    </w:p>
    <w:p w:rsidR="00882A6B" w:rsidRDefault="00882A6B" w:rsidP="005939FF">
      <w:pPr>
        <w:pStyle w:val="Heading2"/>
        <w:rPr>
          <w:rFonts w:eastAsia="Times New Roman" w:cs="Courier New"/>
          <w:sz w:val="24"/>
          <w:szCs w:val="20"/>
        </w:rPr>
      </w:pPr>
      <w:bookmarkStart w:id="112" w:name="_Toc480796057"/>
      <w:r>
        <w:rPr>
          <w:rFonts w:eastAsia="Times New Roman" w:cs="Courier New"/>
          <w:sz w:val="24"/>
          <w:szCs w:val="20"/>
        </w:rPr>
        <w:t>Joe Ritter</w:t>
      </w:r>
      <w:bookmarkEnd w:id="112"/>
    </w:p>
    <w:p w:rsidR="005939FF" w:rsidRDefault="005939FF" w:rsidP="005939FF">
      <w:r>
        <w:t>Text here</w:t>
      </w:r>
    </w:p>
    <w:p w:rsidR="005939FF"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Labor economics</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Default="00882A6B" w:rsidP="005939FF">
      <w:pPr>
        <w:pStyle w:val="Heading2"/>
        <w:rPr>
          <w:rFonts w:eastAsia="Times New Roman" w:cs="Courier New"/>
          <w:sz w:val="24"/>
          <w:szCs w:val="20"/>
        </w:rPr>
      </w:pPr>
      <w:bookmarkStart w:id="113" w:name="_Toc480796058"/>
      <w:r>
        <w:rPr>
          <w:rFonts w:eastAsia="Times New Roman" w:cs="Courier New"/>
          <w:sz w:val="24"/>
          <w:szCs w:val="20"/>
        </w:rPr>
        <w:t>Ford Runge</w:t>
      </w:r>
      <w:bookmarkEnd w:id="113"/>
    </w:p>
    <w:p w:rsidR="005939FF" w:rsidRDefault="005939FF" w:rsidP="005939FF">
      <w:r>
        <w:t>Text here</w:t>
      </w:r>
    </w:p>
    <w:p w:rsidR="005939FF"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Public goods</w:t>
      </w:r>
    </w:p>
    <w:p w:rsidR="001F4BB9" w:rsidRPr="001F4BB9" w:rsidRDefault="001F4BB9" w:rsidP="001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sidRPr="001F4BB9">
        <w:rPr>
          <w:rFonts w:asciiTheme="majorHAnsi" w:eastAsia="Times New Roman" w:hAnsiTheme="majorHAnsi" w:cs="Courier New"/>
          <w:sz w:val="24"/>
          <w:szCs w:val="20"/>
        </w:rPr>
        <w:t>Institution: University of Minnesota</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Agriculture and trade</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1F4BB9" w:rsidRDefault="001F4BB9" w:rsidP="001F4BB9">
      <w:pPr>
        <w:pStyle w:val="Heading2"/>
        <w:rPr>
          <w:rFonts w:eastAsia="Times New Roman"/>
        </w:rPr>
      </w:pPr>
      <w:r>
        <w:rPr>
          <w:rFonts w:eastAsia="Times New Roman"/>
        </w:rPr>
        <w:lastRenderedPageBreak/>
        <w:t>Sylvia Allegretto</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Minimum wage and employment, earnings, pricing</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 xml:space="preserve">Institution : Berkeley </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1F4BB9" w:rsidRDefault="001F4BB9" w:rsidP="001F4BB9">
      <w:pPr>
        <w:pStyle w:val="Heading2"/>
        <w:rPr>
          <w:rFonts w:eastAsia="Times New Roman"/>
        </w:rPr>
      </w:pPr>
      <w:r>
        <w:rPr>
          <w:rFonts w:eastAsia="Times New Roman"/>
        </w:rPr>
        <w:t>Arin Dube</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Minimum Wage and employment, earnings, and turnover/churn</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Institution : Amhurst</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1F4BB9" w:rsidRDefault="001F4BB9" w:rsidP="001F4BB9">
      <w:pPr>
        <w:pStyle w:val="Heading2"/>
        <w:rPr>
          <w:rFonts w:eastAsia="Times New Roman"/>
        </w:rPr>
      </w:pPr>
      <w:r>
        <w:rPr>
          <w:rFonts w:eastAsia="Times New Roman"/>
        </w:rPr>
        <w:t>Elton McArazie</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Minimum wage</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Training programs for people with Autism</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 xml:space="preserve">Institution : Insert Here </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1F4BB9" w:rsidRDefault="001F4BB9" w:rsidP="001F4BB9">
      <w:pPr>
        <w:pStyle w:val="Heading2"/>
        <w:rPr>
          <w:rFonts w:eastAsia="Times New Roman"/>
        </w:rPr>
      </w:pPr>
      <w:r>
        <w:rPr>
          <w:rFonts w:eastAsia="Times New Roman"/>
        </w:rPr>
        <w:t>Elanore Ostrum</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Insert Here</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D5DA6" w:rsidRDefault="004D5DA6" w:rsidP="004D5DA6">
      <w:pPr>
        <w:pStyle w:val="Heading2"/>
        <w:rPr>
          <w:rFonts w:eastAsia="Times New Roman"/>
        </w:rPr>
      </w:pPr>
      <w:r>
        <w:rPr>
          <w:rFonts w:eastAsia="Times New Roman"/>
        </w:rPr>
        <w:t>Elaine Oster</w:t>
      </w:r>
    </w:p>
    <w:p w:rsidR="004D5DA6"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 xml:space="preserve">Insert Here </w:t>
      </w:r>
    </w:p>
    <w:p w:rsidR="004D5DA6"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4D5DA6" w:rsidRDefault="004D5DA6" w:rsidP="004D5DA6">
      <w:pPr>
        <w:pStyle w:val="Heading2"/>
        <w:rPr>
          <w:rFonts w:eastAsia="Times New Roman"/>
        </w:rPr>
      </w:pPr>
      <w:r>
        <w:rPr>
          <w:rFonts w:eastAsia="Times New Roman"/>
        </w:rPr>
        <w:t>Emily Oster</w:t>
      </w:r>
    </w:p>
    <w:p w:rsidR="004D5DA6" w:rsidRDefault="004D5DA6" w:rsidP="004D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 xml:space="preserve">Insert Here </w:t>
      </w:r>
    </w:p>
    <w:p w:rsidR="001F4BB9" w:rsidRDefault="001F4BB9"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6D0EFC" w:rsidRDefault="006D0EFC" w:rsidP="006D0EFC">
      <w:pPr>
        <w:pStyle w:val="Heading2"/>
        <w:rPr>
          <w:rFonts w:eastAsia="Times New Roman"/>
        </w:rPr>
      </w:pPr>
      <w:r>
        <w:rPr>
          <w:rFonts w:eastAsia="Times New Roman"/>
        </w:rPr>
        <w:t>Misc</w:t>
      </w:r>
    </w:p>
    <w:p w:rsidR="006D0EFC" w:rsidRDefault="006D0EFC"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p>
    <w:p w:rsidR="00882A6B" w:rsidRDefault="006D0EFC" w:rsidP="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0"/>
        </w:rPr>
      </w:pPr>
      <w:r>
        <w:rPr>
          <w:rFonts w:asciiTheme="majorHAnsi" w:eastAsia="Times New Roman" w:hAnsiTheme="majorHAnsi" w:cs="Courier New"/>
          <w:sz w:val="24"/>
          <w:szCs w:val="20"/>
        </w:rPr>
        <w:t xml:space="preserve">What has been written in an economic context about the work of Thurgood Marshall or Nedgar Evars? </w:t>
      </w:r>
    </w:p>
    <w:p w:rsidR="00882A6B" w:rsidRDefault="00882A6B" w:rsidP="00882A6B">
      <w:pPr>
        <w:pStyle w:val="Heading1"/>
      </w:pPr>
      <w:r>
        <w:lastRenderedPageBreak/>
        <w:t xml:space="preserve"> </w:t>
      </w:r>
      <w:bookmarkStart w:id="114" w:name="_Toc480796059"/>
      <w:r w:rsidRPr="00882A6B">
        <w:t>Institutions</w:t>
      </w:r>
      <w:bookmarkEnd w:id="114"/>
    </w:p>
    <w:p w:rsidR="00882A6B" w:rsidRDefault="00882A6B" w:rsidP="00882A6B">
      <w:r>
        <w:t>Text here</w:t>
      </w:r>
    </w:p>
    <w:p w:rsidR="00882A6B" w:rsidRDefault="00882A6B" w:rsidP="00882A6B"/>
    <w:p w:rsidR="00882A6B" w:rsidRPr="005939FF" w:rsidRDefault="005939FF" w:rsidP="005939FF">
      <w:pPr>
        <w:pStyle w:val="Heading2"/>
      </w:pPr>
      <w:r w:rsidRPr="005939FF">
        <w:t xml:space="preserve"> </w:t>
      </w:r>
      <w:bookmarkStart w:id="115" w:name="_Toc480796060"/>
      <w:r w:rsidR="00882A6B" w:rsidRPr="005939FF">
        <w:t>University of Minnesota</w:t>
      </w:r>
      <w:bookmarkEnd w:id="115"/>
    </w:p>
    <w:p w:rsidR="00882A6B" w:rsidRDefault="00882A6B" w:rsidP="00882A6B">
      <w:r>
        <w:t>Text here</w:t>
      </w:r>
    </w:p>
    <w:p w:rsidR="00882A6B" w:rsidRDefault="00882A6B" w:rsidP="00882A6B"/>
    <w:p w:rsidR="00882A6B" w:rsidRPr="005939FF" w:rsidRDefault="005939FF" w:rsidP="005939FF">
      <w:pPr>
        <w:pStyle w:val="Heading2"/>
      </w:pPr>
      <w:r w:rsidRPr="005939FF">
        <w:t xml:space="preserve"> </w:t>
      </w:r>
      <w:bookmarkStart w:id="116" w:name="_Toc480796061"/>
      <w:r w:rsidR="00882A6B" w:rsidRPr="005939FF">
        <w:t>Roy Wilkins Center</w:t>
      </w:r>
      <w:bookmarkEnd w:id="116"/>
    </w:p>
    <w:p w:rsidR="00882A6B" w:rsidRDefault="00882A6B" w:rsidP="00882A6B">
      <w:r>
        <w:t>Text here</w:t>
      </w:r>
    </w:p>
    <w:p w:rsidR="00882A6B" w:rsidRDefault="00882A6B" w:rsidP="00882A6B"/>
    <w:p w:rsidR="00882A6B" w:rsidRPr="005939FF" w:rsidRDefault="005939FF" w:rsidP="005939FF">
      <w:pPr>
        <w:pStyle w:val="Heading2"/>
      </w:pPr>
      <w:r w:rsidRPr="005939FF">
        <w:t xml:space="preserve"> </w:t>
      </w:r>
      <w:bookmarkStart w:id="117" w:name="_Toc480796062"/>
      <w:r w:rsidR="00882A6B" w:rsidRPr="005939FF">
        <w:t>Merrick Inc</w:t>
      </w:r>
      <w:bookmarkEnd w:id="117"/>
    </w:p>
    <w:p w:rsidR="00882A6B" w:rsidRDefault="00882A6B" w:rsidP="00882A6B">
      <w:r>
        <w:t>Text here</w:t>
      </w:r>
    </w:p>
    <w:p w:rsidR="00882A6B" w:rsidRDefault="00882A6B" w:rsidP="00882A6B"/>
    <w:p w:rsidR="005939FF" w:rsidRDefault="005939FF">
      <w:r>
        <w:br w:type="page"/>
      </w:r>
    </w:p>
    <w:p w:rsidR="00882A6B" w:rsidRDefault="005939FF" w:rsidP="005939FF">
      <w:pPr>
        <w:pStyle w:val="Heading1"/>
      </w:pPr>
      <w:bookmarkStart w:id="118" w:name="_Toc480796063"/>
      <w:r>
        <w:lastRenderedPageBreak/>
        <w:t>Data Sources</w:t>
      </w:r>
      <w:bookmarkEnd w:id="118"/>
    </w:p>
    <w:p w:rsidR="005939FF" w:rsidRDefault="005939FF">
      <w:r>
        <w:t>Text</w:t>
      </w:r>
    </w:p>
    <w:p w:rsidR="005939FF" w:rsidRDefault="005939FF"/>
    <w:p w:rsidR="005939FF" w:rsidRDefault="005939FF" w:rsidP="005939FF">
      <w:pPr>
        <w:pStyle w:val="Heading2"/>
      </w:pPr>
      <w:r>
        <w:t xml:space="preserve"> </w:t>
      </w:r>
      <w:bookmarkStart w:id="119" w:name="_Toc480796064"/>
      <w:r>
        <w:t>ACS</w:t>
      </w:r>
      <w:bookmarkEnd w:id="119"/>
    </w:p>
    <w:p w:rsidR="005939FF" w:rsidRDefault="005939FF"/>
    <w:p w:rsidR="005939FF" w:rsidRDefault="005939FF" w:rsidP="005939FF">
      <w:pPr>
        <w:pStyle w:val="Heading2"/>
      </w:pPr>
      <w:r>
        <w:t xml:space="preserve"> </w:t>
      </w:r>
      <w:bookmarkStart w:id="120" w:name="_Toc480796065"/>
      <w:r>
        <w:t>CPS</w:t>
      </w:r>
      <w:bookmarkEnd w:id="120"/>
    </w:p>
    <w:p w:rsidR="005939FF" w:rsidRDefault="005939FF"/>
    <w:p w:rsidR="005939FF" w:rsidRDefault="005939FF" w:rsidP="005939FF">
      <w:pPr>
        <w:pStyle w:val="Heading2"/>
      </w:pPr>
      <w:r>
        <w:t xml:space="preserve"> </w:t>
      </w:r>
      <w:bookmarkStart w:id="121" w:name="_Toc480796066"/>
      <w:r>
        <w:t>ATUS</w:t>
      </w:r>
      <w:bookmarkEnd w:id="121"/>
    </w:p>
    <w:p w:rsidR="005939FF" w:rsidRDefault="005939FF"/>
    <w:p w:rsidR="005939FF" w:rsidRDefault="005939FF" w:rsidP="005939FF">
      <w:pPr>
        <w:pStyle w:val="Heading2"/>
      </w:pPr>
      <w:r>
        <w:t xml:space="preserve"> </w:t>
      </w:r>
      <w:bookmarkStart w:id="122" w:name="_Toc480796067"/>
      <w:r>
        <w:t>DoH</w:t>
      </w:r>
      <w:bookmarkEnd w:id="122"/>
    </w:p>
    <w:p w:rsidR="005939FF" w:rsidRDefault="005939FF"/>
    <w:p w:rsidR="005939FF" w:rsidRDefault="005939FF" w:rsidP="005939FF">
      <w:pPr>
        <w:pStyle w:val="Heading2"/>
      </w:pPr>
      <w:r>
        <w:t xml:space="preserve"> </w:t>
      </w:r>
      <w:bookmarkStart w:id="123" w:name="_Toc480796068"/>
      <w:r>
        <w:t>QWI</w:t>
      </w:r>
      <w:bookmarkEnd w:id="123"/>
    </w:p>
    <w:p w:rsidR="005939FF" w:rsidRDefault="005939FF"/>
    <w:p w:rsidR="005939FF" w:rsidRDefault="005939FF" w:rsidP="005939FF">
      <w:pPr>
        <w:pStyle w:val="Heading2"/>
      </w:pPr>
      <w:r>
        <w:t xml:space="preserve"> </w:t>
      </w:r>
      <w:bookmarkStart w:id="124" w:name="_Toc480796069"/>
      <w:r>
        <w:t>FRED</w:t>
      </w:r>
      <w:bookmarkEnd w:id="124"/>
    </w:p>
    <w:p w:rsidR="005939FF" w:rsidRDefault="005939FF"/>
    <w:p w:rsidR="005939FF" w:rsidRDefault="005939FF" w:rsidP="005939FF">
      <w:pPr>
        <w:pStyle w:val="Heading2"/>
      </w:pPr>
      <w:r>
        <w:t xml:space="preserve"> </w:t>
      </w:r>
      <w:bookmarkStart w:id="125" w:name="_Toc480796070"/>
      <w:r>
        <w:t>QCEW</w:t>
      </w:r>
      <w:bookmarkEnd w:id="125"/>
    </w:p>
    <w:p w:rsidR="005939FF" w:rsidRDefault="005939FF"/>
    <w:p w:rsidR="005939FF" w:rsidRDefault="005939FF" w:rsidP="005939FF">
      <w:pPr>
        <w:pStyle w:val="Heading2"/>
      </w:pPr>
      <w:r>
        <w:t xml:space="preserve"> </w:t>
      </w:r>
      <w:bookmarkStart w:id="126" w:name="_Toc480796071"/>
      <w:r>
        <w:t>SBO</w:t>
      </w:r>
      <w:bookmarkEnd w:id="126"/>
    </w:p>
    <w:p w:rsidR="005939FF" w:rsidRDefault="005939FF">
      <w:r>
        <w:br w:type="page"/>
      </w:r>
    </w:p>
    <w:p w:rsidR="005939FF" w:rsidRDefault="005939FF"/>
    <w:p w:rsidR="005939FF" w:rsidRDefault="005939FF" w:rsidP="005939FF">
      <w:pPr>
        <w:pStyle w:val="Heading1"/>
      </w:pPr>
      <w:r>
        <w:t xml:space="preserve"> </w:t>
      </w:r>
      <w:bookmarkStart w:id="127" w:name="_Toc480796072"/>
      <w:r w:rsidRPr="005939FF">
        <w:t>Literature</w:t>
      </w:r>
      <w:bookmarkEnd w:id="127"/>
    </w:p>
    <w:p w:rsidR="005939FF" w:rsidRDefault="005939FF" w:rsidP="005939FF">
      <w:r>
        <w:t>Test</w:t>
      </w:r>
    </w:p>
    <w:p w:rsidR="005939FF" w:rsidRDefault="005939FF" w:rsidP="005939FF"/>
    <w:p w:rsidR="005939FF" w:rsidRDefault="005939FF" w:rsidP="005939FF">
      <w:pPr>
        <w:pStyle w:val="Heading1"/>
      </w:pPr>
      <w:r>
        <w:t xml:space="preserve"> </w:t>
      </w:r>
      <w:bookmarkStart w:id="128" w:name="_Toc480796073"/>
      <w:r>
        <w:t>Entries</w:t>
      </w:r>
      <w:bookmarkEnd w:id="128"/>
    </w:p>
    <w:p w:rsidR="005939FF" w:rsidRDefault="009168C1" w:rsidP="005939FF">
      <w:r>
        <w:fldChar w:fldCharType="begin"/>
      </w:r>
      <w:r>
        <w:instrText xml:space="preserve"> INDEX \c "2" \z "1033" </w:instrText>
      </w:r>
      <w:r>
        <w:fldChar w:fldCharType="separate"/>
      </w:r>
      <w:r w:rsidR="005939FF">
        <w:rPr>
          <w:b/>
          <w:bCs/>
          <w:noProof/>
        </w:rPr>
        <w:t>No index entries found.</w:t>
      </w:r>
      <w:r>
        <w:rPr>
          <w:b/>
          <w:bCs/>
          <w:noProof/>
        </w:rPr>
        <w:fldChar w:fldCharType="end"/>
      </w:r>
    </w:p>
    <w:p w:rsidR="005939FF" w:rsidRDefault="005939FF" w:rsidP="005939FF">
      <w:pPr>
        <w:pStyle w:val="Heading1"/>
      </w:pPr>
      <w:r>
        <w:t xml:space="preserve"> </w:t>
      </w:r>
      <w:bookmarkStart w:id="129" w:name="_Toc480796074"/>
      <w:r>
        <w:t>Citations of Authorities / Statutes</w:t>
      </w:r>
      <w:bookmarkEnd w:id="129"/>
    </w:p>
    <w:p w:rsidR="005939FF" w:rsidRDefault="009168C1" w:rsidP="005939FF">
      <w:r>
        <w:fldChar w:fldCharType="begin"/>
      </w:r>
      <w:r>
        <w:instrText xml:space="preserve"> TOA \h \c "2" \p </w:instrText>
      </w:r>
      <w:r>
        <w:fldChar w:fldCharType="separate"/>
      </w:r>
      <w:r w:rsidR="005939FF">
        <w:rPr>
          <w:b/>
          <w:bCs/>
          <w:noProof/>
        </w:rPr>
        <w:t>No table of authorities entries found.</w:t>
      </w:r>
      <w:r>
        <w:rPr>
          <w:b/>
          <w:bCs/>
          <w:noProof/>
        </w:rPr>
        <w:fldChar w:fldCharType="end"/>
      </w:r>
    </w:p>
    <w:p w:rsidR="005939FF" w:rsidRDefault="005939FF" w:rsidP="005939FF"/>
    <w:sdt>
      <w:sdtPr>
        <w:rPr>
          <w:rFonts w:asciiTheme="minorHAnsi" w:eastAsiaTheme="minorEastAsia" w:hAnsiTheme="minorHAnsi" w:cstheme="minorBidi"/>
          <w:b w:val="0"/>
          <w:bCs w:val="0"/>
          <w:smallCaps w:val="0"/>
          <w:color w:val="auto"/>
          <w:sz w:val="22"/>
          <w:szCs w:val="22"/>
        </w:rPr>
        <w:id w:val="-1729289795"/>
        <w:docPartObj>
          <w:docPartGallery w:val="Bibliographies"/>
          <w:docPartUnique/>
        </w:docPartObj>
      </w:sdtPr>
      <w:sdtEndPr/>
      <w:sdtContent>
        <w:bookmarkStart w:id="130" w:name="_Toc480796075" w:displacedByCustomXml="prev"/>
        <w:p w:rsidR="005939FF" w:rsidRDefault="005939FF">
          <w:pPr>
            <w:pStyle w:val="Heading1"/>
          </w:pPr>
          <w:r>
            <w:t xml:space="preserve"> Bibliography</w:t>
          </w:r>
          <w:bookmarkEnd w:id="130"/>
        </w:p>
        <w:sdt>
          <w:sdtPr>
            <w:id w:val="111145805"/>
            <w:bibliography/>
          </w:sdtPr>
          <w:sdtEndPr/>
          <w:sdtContent>
            <w:p w:rsidR="005939FF" w:rsidRDefault="005939FF">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5939FF" w:rsidRPr="005939FF" w:rsidRDefault="005939FF" w:rsidP="005939FF"/>
    <w:sectPr w:rsidR="005939FF" w:rsidRPr="005939F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8C1" w:rsidRDefault="009168C1" w:rsidP="002055C1">
      <w:pPr>
        <w:spacing w:after="0" w:line="240" w:lineRule="auto"/>
      </w:pPr>
      <w:r>
        <w:separator/>
      </w:r>
    </w:p>
  </w:endnote>
  <w:endnote w:type="continuationSeparator" w:id="0">
    <w:p w:rsidR="009168C1" w:rsidRDefault="009168C1" w:rsidP="00205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8C1" w:rsidRDefault="009168C1" w:rsidP="002055C1">
      <w:pPr>
        <w:spacing w:after="0" w:line="240" w:lineRule="auto"/>
      </w:pPr>
      <w:r>
        <w:separator/>
      </w:r>
    </w:p>
  </w:footnote>
  <w:footnote w:type="continuationSeparator" w:id="0">
    <w:p w:rsidR="009168C1" w:rsidRDefault="009168C1" w:rsidP="00205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4D5DA6" w:rsidRDefault="004D5DA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745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7459">
          <w:rPr>
            <w:b/>
            <w:bCs/>
            <w:noProof/>
          </w:rPr>
          <w:t>103</w:t>
        </w:r>
        <w:r>
          <w:rPr>
            <w:b/>
            <w:bCs/>
            <w:sz w:val="24"/>
            <w:szCs w:val="24"/>
          </w:rPr>
          <w:fldChar w:fldCharType="end"/>
        </w:r>
      </w:p>
    </w:sdtContent>
  </w:sdt>
  <w:p w:rsidR="004D5DA6" w:rsidRDefault="004D5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4D12"/>
    <w:multiLevelType w:val="hybridMultilevel"/>
    <w:tmpl w:val="E9224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01B81"/>
    <w:multiLevelType w:val="hybridMultilevel"/>
    <w:tmpl w:val="D436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9AB"/>
    <w:multiLevelType w:val="hybridMultilevel"/>
    <w:tmpl w:val="C1AC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17505"/>
    <w:multiLevelType w:val="hybridMultilevel"/>
    <w:tmpl w:val="35AA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AE9667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38404D"/>
    <w:multiLevelType w:val="hybridMultilevel"/>
    <w:tmpl w:val="132E5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D34F6"/>
    <w:multiLevelType w:val="hybridMultilevel"/>
    <w:tmpl w:val="FD94B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Durfee">
    <w15:presenceInfo w15:providerId="Windows Live" w15:userId="9c2b15b1fda45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C0"/>
    <w:rsid w:val="000463F0"/>
    <w:rsid w:val="0005637B"/>
    <w:rsid w:val="00091AF6"/>
    <w:rsid w:val="00093455"/>
    <w:rsid w:val="000A2EF6"/>
    <w:rsid w:val="000B5A56"/>
    <w:rsid w:val="000C0AF2"/>
    <w:rsid w:val="000E1D3A"/>
    <w:rsid w:val="000E4ED2"/>
    <w:rsid w:val="001367DC"/>
    <w:rsid w:val="00136E38"/>
    <w:rsid w:val="00140DB4"/>
    <w:rsid w:val="00152B0A"/>
    <w:rsid w:val="00162CB9"/>
    <w:rsid w:val="00181E7C"/>
    <w:rsid w:val="001A63AA"/>
    <w:rsid w:val="001A72F8"/>
    <w:rsid w:val="001B4E0E"/>
    <w:rsid w:val="001F4BB9"/>
    <w:rsid w:val="001F5F22"/>
    <w:rsid w:val="00204CBF"/>
    <w:rsid w:val="002055C1"/>
    <w:rsid w:val="00284894"/>
    <w:rsid w:val="002A4482"/>
    <w:rsid w:val="002E6B12"/>
    <w:rsid w:val="002F07CC"/>
    <w:rsid w:val="00321AD5"/>
    <w:rsid w:val="00325B4F"/>
    <w:rsid w:val="00335140"/>
    <w:rsid w:val="00336DD8"/>
    <w:rsid w:val="00337D9D"/>
    <w:rsid w:val="0036006F"/>
    <w:rsid w:val="00362984"/>
    <w:rsid w:val="003C3A99"/>
    <w:rsid w:val="003C7459"/>
    <w:rsid w:val="003C7BC7"/>
    <w:rsid w:val="003F3A0C"/>
    <w:rsid w:val="0040703A"/>
    <w:rsid w:val="00442017"/>
    <w:rsid w:val="0047129C"/>
    <w:rsid w:val="00474AF8"/>
    <w:rsid w:val="00476E73"/>
    <w:rsid w:val="004816FA"/>
    <w:rsid w:val="0049638E"/>
    <w:rsid w:val="004C2F12"/>
    <w:rsid w:val="004C65BB"/>
    <w:rsid w:val="004D5DA6"/>
    <w:rsid w:val="004E453F"/>
    <w:rsid w:val="004E65A7"/>
    <w:rsid w:val="004F00EF"/>
    <w:rsid w:val="005255C4"/>
    <w:rsid w:val="00525707"/>
    <w:rsid w:val="00525A33"/>
    <w:rsid w:val="00546B56"/>
    <w:rsid w:val="00562B28"/>
    <w:rsid w:val="005771D8"/>
    <w:rsid w:val="005939FF"/>
    <w:rsid w:val="005A60DE"/>
    <w:rsid w:val="005B3CF4"/>
    <w:rsid w:val="00643190"/>
    <w:rsid w:val="00662B43"/>
    <w:rsid w:val="00687A96"/>
    <w:rsid w:val="006D0EFC"/>
    <w:rsid w:val="006D26A8"/>
    <w:rsid w:val="006E3ABC"/>
    <w:rsid w:val="006F0A80"/>
    <w:rsid w:val="00730729"/>
    <w:rsid w:val="007466E1"/>
    <w:rsid w:val="007B2945"/>
    <w:rsid w:val="00834CD9"/>
    <w:rsid w:val="0085622B"/>
    <w:rsid w:val="00882A6B"/>
    <w:rsid w:val="008B0B57"/>
    <w:rsid w:val="008C5D66"/>
    <w:rsid w:val="008D795C"/>
    <w:rsid w:val="008E00A8"/>
    <w:rsid w:val="00905480"/>
    <w:rsid w:val="00911E87"/>
    <w:rsid w:val="009168C1"/>
    <w:rsid w:val="00953114"/>
    <w:rsid w:val="00960461"/>
    <w:rsid w:val="009629EE"/>
    <w:rsid w:val="009D006D"/>
    <w:rsid w:val="009E2F1F"/>
    <w:rsid w:val="00A27FC2"/>
    <w:rsid w:val="00A330F1"/>
    <w:rsid w:val="00A3511D"/>
    <w:rsid w:val="00A531AD"/>
    <w:rsid w:val="00A67A67"/>
    <w:rsid w:val="00A73DBC"/>
    <w:rsid w:val="00A76D04"/>
    <w:rsid w:val="00AF268E"/>
    <w:rsid w:val="00B15DCF"/>
    <w:rsid w:val="00B36BFD"/>
    <w:rsid w:val="00B50458"/>
    <w:rsid w:val="00B912E4"/>
    <w:rsid w:val="00BB0ADE"/>
    <w:rsid w:val="00BD2BA0"/>
    <w:rsid w:val="00C02566"/>
    <w:rsid w:val="00C100C4"/>
    <w:rsid w:val="00C11BFB"/>
    <w:rsid w:val="00C311C0"/>
    <w:rsid w:val="00C3627E"/>
    <w:rsid w:val="00C762E0"/>
    <w:rsid w:val="00C86667"/>
    <w:rsid w:val="00CA253B"/>
    <w:rsid w:val="00CA2C04"/>
    <w:rsid w:val="00CC5E83"/>
    <w:rsid w:val="00CD3261"/>
    <w:rsid w:val="00CD53A5"/>
    <w:rsid w:val="00D0337F"/>
    <w:rsid w:val="00D22B29"/>
    <w:rsid w:val="00D34E4F"/>
    <w:rsid w:val="00D64CB9"/>
    <w:rsid w:val="00D67153"/>
    <w:rsid w:val="00D82AF2"/>
    <w:rsid w:val="00DA1C3F"/>
    <w:rsid w:val="00DB4E3B"/>
    <w:rsid w:val="00DB4ED4"/>
    <w:rsid w:val="00DB5798"/>
    <w:rsid w:val="00DC4CED"/>
    <w:rsid w:val="00DD2959"/>
    <w:rsid w:val="00DE0D7F"/>
    <w:rsid w:val="00DF0725"/>
    <w:rsid w:val="00E01D6E"/>
    <w:rsid w:val="00E25E5D"/>
    <w:rsid w:val="00E318DD"/>
    <w:rsid w:val="00E4548E"/>
    <w:rsid w:val="00E71A6B"/>
    <w:rsid w:val="00EB7E5C"/>
    <w:rsid w:val="00EC1610"/>
    <w:rsid w:val="00EF2BFA"/>
    <w:rsid w:val="00EF35E6"/>
    <w:rsid w:val="00F82BAB"/>
    <w:rsid w:val="00F92DD2"/>
    <w:rsid w:val="00F9772C"/>
    <w:rsid w:val="00FD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0189"/>
  <w15:docId w15:val="{1848F39E-0431-4B1F-8A29-1D2D653B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65A7"/>
  </w:style>
  <w:style w:type="paragraph" w:styleId="Heading1">
    <w:name w:val="heading 1"/>
    <w:basedOn w:val="Normal"/>
    <w:next w:val="Normal"/>
    <w:link w:val="Heading1Char"/>
    <w:uiPriority w:val="9"/>
    <w:qFormat/>
    <w:rsid w:val="004E65A7"/>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65A7"/>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65A7"/>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65A7"/>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E65A7"/>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4E65A7"/>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4E65A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65A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65A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5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65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65A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65A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E65A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4E65A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4E65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65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65A7"/>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C31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1C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E65A7"/>
    <w:pPr>
      <w:outlineLvl w:val="9"/>
    </w:pPr>
  </w:style>
  <w:style w:type="paragraph" w:styleId="ListParagraph">
    <w:name w:val="List Paragraph"/>
    <w:basedOn w:val="Normal"/>
    <w:uiPriority w:val="34"/>
    <w:qFormat/>
    <w:rsid w:val="00C311C0"/>
    <w:pPr>
      <w:ind w:left="720"/>
      <w:contextualSpacing/>
    </w:pPr>
  </w:style>
  <w:style w:type="character" w:styleId="Hyperlink">
    <w:name w:val="Hyperlink"/>
    <w:basedOn w:val="DefaultParagraphFont"/>
    <w:uiPriority w:val="99"/>
    <w:unhideWhenUsed/>
    <w:rsid w:val="00E318DD"/>
    <w:rPr>
      <w:color w:val="0000FF" w:themeColor="hyperlink"/>
      <w:u w:val="single"/>
    </w:rPr>
  </w:style>
  <w:style w:type="character" w:customStyle="1" w:styleId="Mention1">
    <w:name w:val="Mention1"/>
    <w:basedOn w:val="DefaultParagraphFont"/>
    <w:uiPriority w:val="99"/>
    <w:semiHidden/>
    <w:unhideWhenUsed/>
    <w:rsid w:val="00E318DD"/>
    <w:rPr>
      <w:color w:val="2B579A"/>
      <w:shd w:val="clear" w:color="auto" w:fill="E6E6E6"/>
    </w:rPr>
  </w:style>
  <w:style w:type="paragraph" w:styleId="TOC1">
    <w:name w:val="toc 1"/>
    <w:basedOn w:val="Normal"/>
    <w:next w:val="Normal"/>
    <w:autoRedefine/>
    <w:uiPriority w:val="39"/>
    <w:unhideWhenUsed/>
    <w:rsid w:val="00E318DD"/>
    <w:pPr>
      <w:spacing w:after="100"/>
    </w:pPr>
  </w:style>
  <w:style w:type="paragraph" w:styleId="TOC2">
    <w:name w:val="toc 2"/>
    <w:basedOn w:val="Normal"/>
    <w:next w:val="Normal"/>
    <w:autoRedefine/>
    <w:uiPriority w:val="39"/>
    <w:unhideWhenUsed/>
    <w:rsid w:val="00E318DD"/>
    <w:pPr>
      <w:spacing w:after="100"/>
      <w:ind w:left="220"/>
    </w:pPr>
  </w:style>
  <w:style w:type="paragraph" w:styleId="TOC3">
    <w:name w:val="toc 3"/>
    <w:basedOn w:val="Normal"/>
    <w:next w:val="Normal"/>
    <w:autoRedefine/>
    <w:uiPriority w:val="39"/>
    <w:unhideWhenUsed/>
    <w:rsid w:val="001A72F8"/>
    <w:pPr>
      <w:tabs>
        <w:tab w:val="left" w:pos="1320"/>
        <w:tab w:val="right" w:leader="dot" w:pos="9350"/>
      </w:tabs>
      <w:spacing w:after="100"/>
      <w:ind w:left="450" w:hanging="10"/>
    </w:pPr>
  </w:style>
  <w:style w:type="paragraph" w:styleId="Caption">
    <w:name w:val="caption"/>
    <w:basedOn w:val="Normal"/>
    <w:next w:val="Normal"/>
    <w:uiPriority w:val="35"/>
    <w:semiHidden/>
    <w:unhideWhenUsed/>
    <w:qFormat/>
    <w:rsid w:val="004E65A7"/>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4E65A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65A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65A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65A7"/>
    <w:rPr>
      <w:color w:val="5A5A5A" w:themeColor="text1" w:themeTint="A5"/>
      <w:spacing w:val="10"/>
    </w:rPr>
  </w:style>
  <w:style w:type="character" w:styleId="Strong">
    <w:name w:val="Strong"/>
    <w:basedOn w:val="DefaultParagraphFont"/>
    <w:uiPriority w:val="22"/>
    <w:qFormat/>
    <w:rsid w:val="004E65A7"/>
    <w:rPr>
      <w:b/>
      <w:bCs/>
      <w:color w:val="000000" w:themeColor="text1"/>
    </w:rPr>
  </w:style>
  <w:style w:type="character" w:styleId="Emphasis">
    <w:name w:val="Emphasis"/>
    <w:basedOn w:val="DefaultParagraphFont"/>
    <w:uiPriority w:val="20"/>
    <w:qFormat/>
    <w:rsid w:val="004E65A7"/>
    <w:rPr>
      <w:i/>
      <w:iCs/>
      <w:color w:val="auto"/>
    </w:rPr>
  </w:style>
  <w:style w:type="paragraph" w:styleId="NoSpacing">
    <w:name w:val="No Spacing"/>
    <w:uiPriority w:val="1"/>
    <w:qFormat/>
    <w:rsid w:val="004E65A7"/>
    <w:pPr>
      <w:spacing w:after="0" w:line="240" w:lineRule="auto"/>
    </w:pPr>
  </w:style>
  <w:style w:type="paragraph" w:styleId="Quote">
    <w:name w:val="Quote"/>
    <w:basedOn w:val="Normal"/>
    <w:next w:val="Normal"/>
    <w:link w:val="QuoteChar"/>
    <w:uiPriority w:val="29"/>
    <w:qFormat/>
    <w:rsid w:val="004E65A7"/>
    <w:pPr>
      <w:spacing w:before="160"/>
      <w:ind w:left="720" w:right="720"/>
    </w:pPr>
    <w:rPr>
      <w:i/>
      <w:iCs/>
      <w:color w:val="000000" w:themeColor="text1"/>
    </w:rPr>
  </w:style>
  <w:style w:type="character" w:customStyle="1" w:styleId="QuoteChar">
    <w:name w:val="Quote Char"/>
    <w:basedOn w:val="DefaultParagraphFont"/>
    <w:link w:val="Quote"/>
    <w:uiPriority w:val="29"/>
    <w:rsid w:val="004E65A7"/>
    <w:rPr>
      <w:i/>
      <w:iCs/>
      <w:color w:val="000000" w:themeColor="text1"/>
    </w:rPr>
  </w:style>
  <w:style w:type="paragraph" w:styleId="IntenseQuote">
    <w:name w:val="Intense Quote"/>
    <w:basedOn w:val="Normal"/>
    <w:next w:val="Normal"/>
    <w:link w:val="IntenseQuoteChar"/>
    <w:uiPriority w:val="30"/>
    <w:qFormat/>
    <w:rsid w:val="004E65A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65A7"/>
    <w:rPr>
      <w:color w:val="000000" w:themeColor="text1"/>
      <w:shd w:val="clear" w:color="auto" w:fill="F2F2F2" w:themeFill="background1" w:themeFillShade="F2"/>
    </w:rPr>
  </w:style>
  <w:style w:type="character" w:styleId="SubtleEmphasis">
    <w:name w:val="Subtle Emphasis"/>
    <w:basedOn w:val="DefaultParagraphFont"/>
    <w:uiPriority w:val="19"/>
    <w:qFormat/>
    <w:rsid w:val="004E65A7"/>
    <w:rPr>
      <w:i/>
      <w:iCs/>
      <w:color w:val="404040" w:themeColor="text1" w:themeTint="BF"/>
    </w:rPr>
  </w:style>
  <w:style w:type="character" w:styleId="IntenseEmphasis">
    <w:name w:val="Intense Emphasis"/>
    <w:basedOn w:val="DefaultParagraphFont"/>
    <w:uiPriority w:val="21"/>
    <w:qFormat/>
    <w:rsid w:val="004E65A7"/>
    <w:rPr>
      <w:b/>
      <w:bCs/>
      <w:i/>
      <w:iCs/>
      <w:caps/>
    </w:rPr>
  </w:style>
  <w:style w:type="character" w:styleId="SubtleReference">
    <w:name w:val="Subtle Reference"/>
    <w:basedOn w:val="DefaultParagraphFont"/>
    <w:uiPriority w:val="31"/>
    <w:qFormat/>
    <w:rsid w:val="004E65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65A7"/>
    <w:rPr>
      <w:b/>
      <w:bCs/>
      <w:smallCaps/>
      <w:u w:val="single"/>
    </w:rPr>
  </w:style>
  <w:style w:type="character" w:styleId="BookTitle">
    <w:name w:val="Book Title"/>
    <w:basedOn w:val="DefaultParagraphFont"/>
    <w:uiPriority w:val="33"/>
    <w:qFormat/>
    <w:rsid w:val="004E65A7"/>
    <w:rPr>
      <w:b w:val="0"/>
      <w:bCs w:val="0"/>
      <w:smallCaps/>
      <w:spacing w:val="5"/>
    </w:rPr>
  </w:style>
  <w:style w:type="paragraph" w:styleId="Header">
    <w:name w:val="header"/>
    <w:basedOn w:val="Normal"/>
    <w:link w:val="HeaderChar"/>
    <w:uiPriority w:val="99"/>
    <w:unhideWhenUsed/>
    <w:rsid w:val="00205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C1"/>
  </w:style>
  <w:style w:type="paragraph" w:styleId="Footer">
    <w:name w:val="footer"/>
    <w:basedOn w:val="Normal"/>
    <w:link w:val="FooterChar"/>
    <w:uiPriority w:val="99"/>
    <w:unhideWhenUsed/>
    <w:rsid w:val="00205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C1"/>
  </w:style>
  <w:style w:type="paragraph" w:styleId="BalloonText">
    <w:name w:val="Balloon Text"/>
    <w:basedOn w:val="Normal"/>
    <w:link w:val="BalloonTextChar"/>
    <w:uiPriority w:val="99"/>
    <w:semiHidden/>
    <w:unhideWhenUsed/>
    <w:rsid w:val="000E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D3A"/>
    <w:rPr>
      <w:rFonts w:ascii="Tahoma" w:hAnsi="Tahoma" w:cs="Tahoma"/>
      <w:sz w:val="16"/>
      <w:szCs w:val="16"/>
    </w:rPr>
  </w:style>
  <w:style w:type="character" w:styleId="Mention">
    <w:name w:val="Mention"/>
    <w:basedOn w:val="DefaultParagraphFont"/>
    <w:uiPriority w:val="99"/>
    <w:semiHidden/>
    <w:unhideWhenUsed/>
    <w:rsid w:val="004D5DA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18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s.gov/uac/soi-tax-stats-s-corporation-statistics" TargetMode="External"/><Relationship Id="rId13" Type="http://schemas.openxmlformats.org/officeDocument/2006/relationships/hyperlink" Target="http://www.nber.org/data/soi-tax-stats-annual-extracts-form-990.html" TargetMode="External"/><Relationship Id="rId18" Type="http://schemas.openxmlformats.org/officeDocument/2006/relationships/hyperlink" Target="https://www.irs.gov/pub/irs-soi/16databk.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mail.google.com/mail/ca/u/1/" TargetMode="External"/><Relationship Id="rId7" Type="http://schemas.openxmlformats.org/officeDocument/2006/relationships/endnotes" Target="endnotes.xml"/><Relationship Id="rId12" Type="http://schemas.openxmlformats.org/officeDocument/2006/relationships/hyperlink" Target="http://www.nber.org/data/soi-tax-stats-exempt-organizations-business-master-file-form-990.html" TargetMode="External"/><Relationship Id="rId17" Type="http://schemas.openxmlformats.org/officeDocument/2006/relationships/hyperlink" Target="http://users.nber.org/~taxsim/gdb/"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users.nber.org/~taxsim/gdb/gdb11.pdf" TargetMode="External"/><Relationship Id="rId20" Type="http://schemas.openxmlformats.org/officeDocument/2006/relationships/hyperlink" Target="https://www.irs.gov/uac/soi-tax-stats-individual-income-tax-returns-publication-1304-complete-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ber.org/tax-stats/population/eo-bmf/eo_info.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users.nber.org/~taxsim/gdb/gdb11.pdf" TargetMode="External"/><Relationship Id="rId23" Type="http://schemas.openxmlformats.org/officeDocument/2006/relationships/hyperlink" Target="http://policy.umn.edu/forms/otr/otr198.pdf" TargetMode="External"/><Relationship Id="rId10" Type="http://schemas.openxmlformats.org/officeDocument/2006/relationships/hyperlink" Target="https://www.irs.gov/uac/soi-tax-stats-annual-extract-of-tax-exempt-organization-financial-data" TargetMode="External"/><Relationship Id="rId19" Type="http://schemas.openxmlformats.org/officeDocument/2006/relationships/hyperlink" Target="https://www.irs.gov/uac/soi-tax-stats-soi-bulletins" TargetMode="External"/><Relationship Id="rId4" Type="http://schemas.openxmlformats.org/officeDocument/2006/relationships/settings" Target="settings.xml"/><Relationship Id="rId9" Type="http://schemas.openxmlformats.org/officeDocument/2006/relationships/hyperlink" Target="https://www.irs.gov/uac/soi-tax-stats-business-tax-statistics" TargetMode="External"/><Relationship Id="rId14" Type="http://schemas.openxmlformats.org/officeDocument/2006/relationships/hyperlink" Target="https://www.irs.gov/uac/tax-stats" TargetMode="External"/><Relationship Id="rId22" Type="http://schemas.openxmlformats.org/officeDocument/2006/relationships/hyperlink" Target="https://www.irs.gov/uac/soi-tax-stats-products-publications-and-pap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DE86-A8A3-4613-A0CA-6FEFB431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103</Pages>
  <Words>10630</Words>
  <Characters>60597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Durfee</dc:creator>
  <cp:keywords/>
  <dc:description/>
  <cp:lastModifiedBy>Thomas Durfee</cp:lastModifiedBy>
  <cp:revision>9</cp:revision>
  <dcterms:created xsi:type="dcterms:W3CDTF">2017-03-19T04:42:00Z</dcterms:created>
  <dcterms:modified xsi:type="dcterms:W3CDTF">2017-05-08T17:11:00Z</dcterms:modified>
</cp:coreProperties>
</file>